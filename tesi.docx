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9FFE7" w14:textId="77777777" w:rsidR="007E04AB" w:rsidRDefault="007E04AB" w:rsidP="00DD1CB5">
      <w:pPr>
        <w:tabs>
          <w:tab w:val="num" w:pos="0"/>
          <w:tab w:val="left" w:pos="2340"/>
        </w:tabs>
        <w:spacing w:after="0" w:line="240" w:lineRule="auto"/>
        <w:jc w:val="both"/>
        <w:textAlignment w:val="baseline"/>
        <w:rPr>
          <w:rFonts w:asciiTheme="majorHAnsi" w:hAnsiTheme="majorHAnsi" w:cstheme="majorHAnsi"/>
          <w:sz w:val="28"/>
          <w:szCs w:val="28"/>
        </w:rPr>
      </w:pPr>
      <w:r w:rsidRPr="007E04AB">
        <w:rPr>
          <w:rFonts w:ascii="Open Sans" w:eastAsia="Times New Roman" w:hAnsi="Open Sans" w:cs="Times New Roman"/>
          <w:noProof/>
          <w:color w:val="000000"/>
          <w:lang w:eastAsia="it-IT"/>
        </w:rPr>
        <w:drawing>
          <wp:anchor distT="0" distB="0" distL="114300" distR="114300" simplePos="0" relativeHeight="251662336" behindDoc="0" locked="0" layoutInCell="1" allowOverlap="1" wp14:anchorId="0AB68154" wp14:editId="168C34A2">
            <wp:simplePos x="2202180" y="899160"/>
            <wp:positionH relativeFrom="margin">
              <wp:align>center</wp:align>
            </wp:positionH>
            <wp:positionV relativeFrom="margin">
              <wp:align>top</wp:align>
            </wp:positionV>
            <wp:extent cx="3089910" cy="1715135"/>
            <wp:effectExtent l="0" t="0" r="0" b="0"/>
            <wp:wrapSquare wrapText="bothSides"/>
            <wp:docPr id="1" name="Immagine 1" descr="https://lh4.googleusercontent.com/N448MWLh2Js3Qj5KFc7j_dN0VhwmSS5OkkWRT61IRYJrY2twuWyVzYBphQZv37z3OjEIJxojVz2rSg7uR_x1oMI4-B8kw3S6f2OpGJJy-v03iNFfvJe9WzA-u9narfy4G0nRdt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448MWLh2Js3Qj5KFc7j_dN0VhwmSS5OkkWRT61IRYJrY2twuWyVzYBphQZv37z3OjEIJxojVz2rSg7uR_x1oMI4-B8kw3S6f2OpGJJy-v03iNFfvJe9WzA-u9narfy4G0nRdtP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B2673" w14:textId="77777777"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20CEC20D" w14:textId="77777777"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36F73002" w14:textId="77777777"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43F99AE9" w14:textId="77777777"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59B8C2D8" w14:textId="77777777" w:rsidR="007E04AB" w:rsidRDefault="007E04AB" w:rsidP="00DD1CB5">
      <w:pPr>
        <w:tabs>
          <w:tab w:val="num" w:pos="0"/>
        </w:tabs>
        <w:spacing w:before="178" w:after="0" w:line="240" w:lineRule="auto"/>
        <w:ind w:right="5582"/>
        <w:jc w:val="both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2017CF62" w14:textId="77777777" w:rsidR="007E04AB" w:rsidRDefault="007E04AB" w:rsidP="00927653">
      <w:pPr>
        <w:tabs>
          <w:tab w:val="num" w:pos="0"/>
        </w:tabs>
        <w:spacing w:before="300" w:after="120" w:line="240" w:lineRule="auto"/>
        <w:ind w:right="5579"/>
        <w:jc w:val="center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4C7BA031" w14:textId="77777777" w:rsidR="001F1A7F" w:rsidRDefault="00190772" w:rsidP="00190772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</w:pPr>
      <w:r w:rsidRPr="00190772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DIPARTIMENTO DI INGEGNERIA NAVALE, ELETTRICA, ELETTR</w:t>
      </w:r>
      <w:r w:rsidR="007B1995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ONICA E DELLE TELECOMUNICAZIONI</w:t>
      </w:r>
    </w:p>
    <w:p w14:paraId="3DBD5D7B" w14:textId="77777777" w:rsidR="00190772" w:rsidRPr="00190772" w:rsidRDefault="00190772" w:rsidP="00C2220C">
      <w:pPr>
        <w:tabs>
          <w:tab w:val="num" w:pos="0"/>
        </w:tabs>
        <w:spacing w:after="0" w:line="240" w:lineRule="auto"/>
        <w:ind w:right="5579"/>
        <w:jc w:val="center"/>
        <w:rPr>
          <w:rFonts w:ascii="Lora" w:eastAsia="Times New Roman" w:hAnsi="Lora" w:cs="Times New Roman"/>
          <w:i/>
          <w:iCs/>
          <w:color w:val="000000"/>
          <w:lang w:eastAsia="it-IT"/>
        </w:rPr>
      </w:pPr>
    </w:p>
    <w:p w14:paraId="24B7FDD2" w14:textId="77777777" w:rsidR="00D16731" w:rsidRPr="00D16731" w:rsidRDefault="00D16731" w:rsidP="00DD1CB5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</w:pPr>
      <w:r w:rsidRPr="00D16731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 xml:space="preserve">CORSO DI STUDIO IN INGEGNERIA </w:t>
      </w:r>
      <w:r w:rsidR="00594C4F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ELETTRON</w:t>
      </w:r>
      <w:r w:rsidRPr="00D16731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ICA</w:t>
      </w:r>
      <w:r w:rsidR="00594C4F"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 xml:space="preserve"> E TECNOLOGIE DELL’INFORMAZIONE</w:t>
      </w:r>
    </w:p>
    <w:p w14:paraId="4191155D" w14:textId="77777777" w:rsidR="001F1A7F" w:rsidRDefault="001F1A7F" w:rsidP="00C2220C">
      <w:pPr>
        <w:tabs>
          <w:tab w:val="num" w:pos="0"/>
        </w:tabs>
        <w:spacing w:before="120" w:after="0" w:line="240" w:lineRule="auto"/>
        <w:ind w:right="-57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</w:p>
    <w:p w14:paraId="75ED73D6" w14:textId="77777777" w:rsidR="007E04AB" w:rsidRDefault="00594C4F" w:rsidP="00DD1CB5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  <w:r w:rsidRPr="00594C4F"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Tesi di Laurea Triennale</w:t>
      </w:r>
    </w:p>
    <w:p w14:paraId="3181DDE4" w14:textId="77777777" w:rsidR="001F1A7F" w:rsidRDefault="001F1A7F" w:rsidP="00C2220C">
      <w:pPr>
        <w:tabs>
          <w:tab w:val="num" w:pos="0"/>
        </w:tabs>
        <w:spacing w:before="120" w:after="0" w:line="240" w:lineRule="auto"/>
        <w:ind w:right="-57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</w:p>
    <w:p w14:paraId="5E2A4520" w14:textId="77777777" w:rsidR="00594C4F" w:rsidRDefault="00C00E42" w:rsidP="00DD1CB5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Ottobre 2020</w:t>
      </w:r>
    </w:p>
    <w:p w14:paraId="16AAB98A" w14:textId="77777777" w:rsidR="001F1A7F" w:rsidRPr="001F1A7F" w:rsidRDefault="001F1A7F" w:rsidP="00C2220C">
      <w:pPr>
        <w:tabs>
          <w:tab w:val="num" w:pos="0"/>
        </w:tabs>
        <w:spacing w:before="120" w:after="0" w:line="240" w:lineRule="auto"/>
        <w:ind w:right="-57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</w:p>
    <w:p w14:paraId="2E9C9F9A" w14:textId="77777777" w:rsidR="00927401" w:rsidRPr="00927401" w:rsidRDefault="004138FC" w:rsidP="00DD1CB5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</w:pPr>
      <w:r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 xml:space="preserve">Progetto e implementazione di un sistema </w:t>
      </w:r>
      <w:proofErr w:type="spellStart"/>
      <w:r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>embedded</w:t>
      </w:r>
      <w:proofErr w:type="spellEnd"/>
      <w:r>
        <w:rPr>
          <w:rFonts w:asciiTheme="majorHAnsi" w:eastAsia="Times New Roman" w:hAnsiTheme="majorHAnsi" w:cstheme="majorHAnsi"/>
          <w:b/>
          <w:iCs/>
          <w:color w:val="000000"/>
          <w:sz w:val="32"/>
          <w:szCs w:val="32"/>
          <w:lang w:eastAsia="it-IT"/>
        </w:rPr>
        <w:t xml:space="preserve"> per il controllo di presenza da remoto</w:t>
      </w:r>
    </w:p>
    <w:p w14:paraId="49A3A0D3" w14:textId="77777777" w:rsidR="00D16731" w:rsidRDefault="00594C4F" w:rsidP="00594C4F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 xml:space="preserve">Candidato: </w:t>
      </w:r>
      <w:r w:rsidR="004138FC"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Laura Triglia</w:t>
      </w:r>
    </w:p>
    <w:p w14:paraId="255D9C3D" w14:textId="77777777" w:rsidR="0092459D" w:rsidRDefault="0092459D" w:rsidP="00594C4F">
      <w:pPr>
        <w:tabs>
          <w:tab w:val="num" w:pos="0"/>
        </w:tabs>
        <w:spacing w:before="178" w:after="0" w:line="240" w:lineRule="auto"/>
        <w:ind w:right="-54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Sebastiano Gioia</w:t>
      </w:r>
    </w:p>
    <w:p w14:paraId="133FA4FB" w14:textId="77777777" w:rsidR="001F1A7F" w:rsidRDefault="001F1A7F" w:rsidP="00C2220C">
      <w:pPr>
        <w:tabs>
          <w:tab w:val="num" w:pos="0"/>
        </w:tabs>
        <w:spacing w:before="120" w:after="0" w:line="240" w:lineRule="auto"/>
        <w:ind w:right="-57"/>
        <w:jc w:val="center"/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</w:pPr>
    </w:p>
    <w:p w14:paraId="0BA8FC57" w14:textId="77777777" w:rsidR="007E04AB" w:rsidRPr="00594C4F" w:rsidRDefault="007E04AB" w:rsidP="00594C4F">
      <w:pPr>
        <w:tabs>
          <w:tab w:val="num" w:pos="0"/>
        </w:tabs>
        <w:spacing w:before="178" w:after="0" w:line="240" w:lineRule="auto"/>
        <w:ind w:right="5582"/>
        <w:jc w:val="both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  <w:r w:rsidRPr="00594C4F"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>Relatore:</w:t>
      </w:r>
      <w:r w:rsidR="00D16731" w:rsidRPr="00594C4F">
        <w:rPr>
          <w:rFonts w:asciiTheme="majorHAnsi" w:eastAsia="Times New Roman" w:hAnsiTheme="majorHAnsi" w:cstheme="majorHAnsi"/>
          <w:iCs/>
          <w:color w:val="000000"/>
          <w:sz w:val="24"/>
          <w:szCs w:val="24"/>
          <w:lang w:eastAsia="it-IT"/>
        </w:rPr>
        <w:t xml:space="preserve"> </w:t>
      </w:r>
      <w:r w:rsidRPr="00594C4F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 xml:space="preserve">Prof. </w:t>
      </w:r>
      <w:r w:rsidR="004138FC">
        <w:rPr>
          <w:rFonts w:asciiTheme="majorHAnsi" w:eastAsia="Times New Roman" w:hAnsiTheme="majorHAnsi" w:cstheme="majorHAnsi"/>
          <w:color w:val="000000"/>
          <w:sz w:val="24"/>
          <w:szCs w:val="24"/>
          <w:lang w:eastAsia="it-IT"/>
        </w:rPr>
        <w:t>Riccardo Berta</w:t>
      </w:r>
    </w:p>
    <w:p w14:paraId="6CE55032" w14:textId="77777777" w:rsidR="00FA62BD" w:rsidRDefault="00FA62BD" w:rsidP="00C2220C">
      <w:pPr>
        <w:tabs>
          <w:tab w:val="num" w:pos="0"/>
        </w:tabs>
        <w:spacing w:before="120" w:after="0" w:line="240" w:lineRule="auto"/>
        <w:ind w:right="5460"/>
        <w:jc w:val="center"/>
        <w:rPr>
          <w:rFonts w:asciiTheme="majorHAnsi" w:eastAsia="Times New Roman" w:hAnsiTheme="majorHAnsi" w:cstheme="majorHAnsi"/>
          <w:sz w:val="24"/>
          <w:szCs w:val="24"/>
          <w:lang w:eastAsia="it-IT"/>
        </w:rPr>
      </w:pPr>
    </w:p>
    <w:p w14:paraId="34429004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789BBB0C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0963B426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102C1C9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71D12DC2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00D56158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150415CF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8C55973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26057F69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3BF5AD38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B032186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2229E5E7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3C6588B0" w14:textId="77777777" w:rsidR="00C1384B" w:rsidRDefault="00C1384B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1E39A381" w14:textId="7765B19F" w:rsidR="00C1384B" w:rsidRPr="00CA3150" w:rsidRDefault="00CA3150" w:rsidP="00CA3150">
      <w:pPr>
        <w:tabs>
          <w:tab w:val="num" w:pos="0"/>
        </w:tabs>
        <w:spacing w:before="200" w:after="0" w:line="240" w:lineRule="auto"/>
        <w:jc w:val="right"/>
        <w:rPr>
          <w:rFonts w:asciiTheme="majorHAnsi" w:eastAsia="Times New Roman" w:hAnsiTheme="majorHAnsi" w:cstheme="majorHAnsi"/>
          <w:b/>
          <w:i/>
          <w:color w:val="000000"/>
          <w:sz w:val="24"/>
          <w:szCs w:val="24"/>
          <w:lang w:eastAsia="it-IT"/>
        </w:rPr>
      </w:pPr>
      <w:r>
        <w:rPr>
          <w:rFonts w:asciiTheme="majorHAnsi" w:eastAsia="Times New Roman" w:hAnsiTheme="majorHAnsi" w:cstheme="majorHAnsi"/>
          <w:b/>
          <w:i/>
          <w:color w:val="000000"/>
          <w:sz w:val="24"/>
          <w:szCs w:val="24"/>
          <w:lang w:eastAsia="it-IT"/>
        </w:rPr>
        <w:t>Alla mia famiglia</w:t>
      </w:r>
    </w:p>
    <w:p w14:paraId="1DD4BF66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05BF6FF2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1C3639C2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67528CB5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64ECF5A9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71994289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1F9A826C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058A3E6F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2389C998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78079891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674F666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601D8D7B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68C98D22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17384F4F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66474A23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7F402A5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47165D4A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4005C88F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38EBE646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4CEDDA7B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BE36C5C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3EC0F0CB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0AE280C1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2E7219E5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6A583F5B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568365BE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09E30225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21ECC241" w14:textId="77777777" w:rsidR="00CA3150" w:rsidRDefault="00CA3150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</w:p>
    <w:p w14:paraId="24423DFE" w14:textId="77777777" w:rsidR="007E04AB" w:rsidRDefault="00D16731" w:rsidP="00DD1CB5">
      <w:pPr>
        <w:tabs>
          <w:tab w:val="num" w:pos="0"/>
        </w:tabs>
        <w:spacing w:before="200"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</w:pPr>
      <w:r w:rsidRPr="00D16731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it-IT"/>
        </w:rPr>
        <w:t>Sommario</w:t>
      </w:r>
    </w:p>
    <w:p w14:paraId="1C51009C" w14:textId="1BC7E81D" w:rsidR="00285A49" w:rsidRDefault="00C1384B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Lo scopo di questo lavoro di tesi </w:t>
      </w:r>
      <w:r w:rsidR="004F4DF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è quello di illustrare il </w:t>
      </w:r>
      <w:r w:rsidR="00AF0E5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sistema</w:t>
      </w:r>
      <w:r w:rsidR="004F4DF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progettato per monitorare una stanza e notificare eventuali nuove presenze nella stanza stessa. 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 </w:t>
      </w:r>
      <w:r w:rsidR="00AF0E5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rilevamenti di presenza 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collezionati vengono mandati</w:t>
      </w:r>
      <w:r w:rsidR="00AF0E5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all’API</w:t>
      </w:r>
      <w:r w:rsidR="0034665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994B74" w:rsidRPr="004B3A8E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Measurify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tramite la quale </w:t>
      </w:r>
      <w:r w:rsidR="00AF0E5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uno </w:t>
      </w:r>
      <w:proofErr w:type="spellStart"/>
      <w:r w:rsidR="00AF0E5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smartphone</w:t>
      </w:r>
      <w:proofErr w:type="spellEnd"/>
      <w:r w:rsidR="00AF0E5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</w:t>
      </w:r>
      <w:r w:rsidR="0034665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ad essa</w:t>
      </w:r>
      <w:r w:rsidR="00AF0E5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34665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opportunamente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associato</w:t>
      </w:r>
      <w:r w:rsidR="0034665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viene notificato della nuova presenza nella stanza. Il progetto include anche la realizzazione di un’applicazione </w:t>
      </w:r>
      <w:proofErr w:type="spellStart"/>
      <w:r w:rsidR="0034665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smartphone</w:t>
      </w:r>
      <w:proofErr w:type="spellEnd"/>
      <w:r w:rsidR="0034665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 la visione delle</w:t>
      </w:r>
      <w:r w:rsidR="0034665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stesse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notifiche. L’applicazione è stata creata tramite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Android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Studio con il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tool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Flutter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</w:t>
      </w:r>
      <w:r w:rsidR="004F4DFA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</w:p>
    <w:p w14:paraId="6A911126" w14:textId="79BC5174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 la realizzazione del progetto è stata utilizzata una scheda Arduino, un sensore PIR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per la rilevazione di presenze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nella stanza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la libreria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EdgeEngine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che aiuta ad interagire</w:t>
      </w:r>
      <w:r w:rsidR="001D0D6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la scheda Arduino</w:t>
      </w:r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con il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cloud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di </w:t>
      </w:r>
      <w:proofErr w:type="spellStart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Measurify</w:t>
      </w:r>
      <w:proofErr w:type="spellEnd"/>
      <w:r w:rsidR="00994B7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È stata scelta una piattaforma Arduino </w:t>
      </w:r>
      <w:r w:rsidR="001D0D6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perché è un buon sistema </w:t>
      </w:r>
      <w:proofErr w:type="spellStart"/>
      <w:r w:rsidR="001D0D6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embedded</w:t>
      </w:r>
      <w:proofErr w:type="spellEnd"/>
      <w:r w:rsidR="001D0D64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per la realizzazione di questo sistema</w:t>
      </w:r>
      <w:r w:rsidR="00AC0AC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</w:p>
    <w:p w14:paraId="5A4BCCA6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8F6E116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225C83C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E7F64F7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8510FEE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8DCD9C6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B9B8999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8FA9869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0B5C837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8CEB82D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D7C7A27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B6701E8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9C11604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F7697A8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3A4D9B3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640A7C8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97171F5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02D96BA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FFC256E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734A7DA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1A184D8F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16427FD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A5EE1DC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550BA3AA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A929C6E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588027A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DD3C5FA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705F08D8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8E33E95" w14:textId="77777777" w:rsidR="004F4DFA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69DBD9F9" w14:textId="77777777" w:rsidR="004F4DFA" w:rsidRDefault="004F4DFA" w:rsidP="008C5F10">
      <w:pPr>
        <w:tabs>
          <w:tab w:val="num" w:pos="0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246115B" w14:textId="77777777" w:rsidR="004F4DFA" w:rsidRPr="00C1384B" w:rsidRDefault="004F4DFA" w:rsidP="00285A49">
      <w:pPr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4514991D" w14:textId="77777777" w:rsidR="00C1384B" w:rsidRDefault="00C1384B" w:rsidP="0092459D">
      <w:pPr>
        <w:spacing w:after="0" w:line="240" w:lineRule="auto"/>
        <w:ind w:right="-2"/>
        <w:jc w:val="both"/>
        <w:rPr>
          <w:rFonts w:asciiTheme="majorHAnsi" w:hAnsiTheme="majorHAnsi" w:cstheme="majorHAnsi"/>
          <w:sz w:val="28"/>
          <w:szCs w:val="28"/>
        </w:rPr>
      </w:pPr>
    </w:p>
    <w:p w14:paraId="4242CB32" w14:textId="77777777" w:rsidR="00EA612C" w:rsidRDefault="00EA612C" w:rsidP="001F1A7F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157CCF">
        <w:rPr>
          <w:rFonts w:ascii="Arial" w:hAnsi="Arial" w:cs="Arial"/>
          <w:b/>
          <w:sz w:val="24"/>
          <w:szCs w:val="24"/>
          <w:lang w:val="it-IT"/>
        </w:rPr>
        <w:t>Introduzione</w:t>
      </w:r>
    </w:p>
    <w:p w14:paraId="6FF17D73" w14:textId="61B3D84B" w:rsidR="00A22798" w:rsidRDefault="009423C0" w:rsidP="00994B74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La realizzazione di questo progetto nasce dalla necessità di monitorare e notificare la presenza in una stanza tramite un semplice sistema di allarme. </w:t>
      </w:r>
      <w:r w:rsidR="001A0147">
        <w:rPr>
          <w:rFonts w:ascii="Arial" w:hAnsi="Arial" w:cs="Arial"/>
          <w:sz w:val="20"/>
          <w:szCs w:val="20"/>
          <w:lang w:val="it-IT"/>
        </w:rPr>
        <w:t>L’idea di base era quella di avere un sistema in grado di notificare in tempo reale una nuova p</w:t>
      </w:r>
      <w:r w:rsidR="00B1742C">
        <w:rPr>
          <w:rFonts w:ascii="Arial" w:hAnsi="Arial" w:cs="Arial"/>
          <w:sz w:val="20"/>
          <w:szCs w:val="20"/>
          <w:lang w:val="it-IT"/>
        </w:rPr>
        <w:t xml:space="preserve">resenza nella stanza designata. </w:t>
      </w:r>
      <w:r w:rsidR="00BB3BDA">
        <w:rPr>
          <w:rFonts w:ascii="Arial" w:hAnsi="Arial" w:cs="Arial"/>
          <w:sz w:val="20"/>
          <w:szCs w:val="20"/>
          <w:lang w:val="it-IT"/>
        </w:rPr>
        <w:t xml:space="preserve">Da qui è nata l’idea </w:t>
      </w:r>
      <w:r w:rsidR="00300B79">
        <w:rPr>
          <w:rFonts w:ascii="Arial" w:hAnsi="Arial" w:cs="Arial"/>
          <w:sz w:val="20"/>
          <w:szCs w:val="20"/>
          <w:lang w:val="it-IT"/>
        </w:rPr>
        <w:t xml:space="preserve">dell’implementazione di un modulo capace di trasmettere le informazioni dal nostro sistema hardware al </w:t>
      </w:r>
      <w:r w:rsidR="00300B79" w:rsidRPr="008C5F10">
        <w:rPr>
          <w:rFonts w:ascii="Arial" w:hAnsi="Arial" w:cs="Arial"/>
          <w:sz w:val="20"/>
          <w:szCs w:val="20"/>
          <w:lang w:val="it-IT"/>
        </w:rPr>
        <w:t xml:space="preserve">telefono cellulare associato. Il tutto è gestito dall’API </w:t>
      </w:r>
      <w:proofErr w:type="spellStart"/>
      <w:r w:rsidR="00300B79" w:rsidRPr="008C5F10"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 w:rsidR="00300B79" w:rsidRPr="008C5F10">
        <w:rPr>
          <w:rFonts w:ascii="Arial" w:hAnsi="Arial" w:cs="Arial"/>
          <w:sz w:val="20"/>
          <w:szCs w:val="20"/>
          <w:lang w:val="it-IT"/>
        </w:rPr>
        <w:t>, il cuore del progetto attorno al quale sono stat</w:t>
      </w:r>
      <w:r w:rsidR="00BB3BDA" w:rsidRPr="008C5F10">
        <w:rPr>
          <w:rFonts w:ascii="Arial" w:hAnsi="Arial" w:cs="Arial"/>
          <w:sz w:val="20"/>
          <w:szCs w:val="20"/>
          <w:lang w:val="it-IT"/>
        </w:rPr>
        <w:t>e</w:t>
      </w:r>
      <w:r w:rsidR="00300B79" w:rsidRPr="008C5F10">
        <w:rPr>
          <w:rFonts w:ascii="Arial" w:hAnsi="Arial" w:cs="Arial"/>
          <w:sz w:val="20"/>
          <w:szCs w:val="20"/>
          <w:lang w:val="it-IT"/>
        </w:rPr>
        <w:t xml:space="preserve"> costruite tutte le implementazioni</w:t>
      </w:r>
      <w:r w:rsidR="00300B79">
        <w:rPr>
          <w:rFonts w:ascii="Arial" w:hAnsi="Arial" w:cs="Arial"/>
          <w:sz w:val="20"/>
          <w:szCs w:val="20"/>
          <w:lang w:val="it-IT"/>
        </w:rPr>
        <w:t xml:space="preserve"> che verranno mostrate.</w:t>
      </w:r>
      <w:r w:rsidR="00B65BE6">
        <w:rPr>
          <w:rFonts w:ascii="Arial" w:hAnsi="Arial" w:cs="Arial"/>
          <w:sz w:val="20"/>
          <w:szCs w:val="20"/>
          <w:lang w:val="it-IT"/>
        </w:rPr>
        <w:t xml:space="preserve"> Un’API</w:t>
      </w:r>
      <w:r w:rsidR="007F3915">
        <w:rPr>
          <w:rFonts w:ascii="Arial" w:hAnsi="Arial" w:cs="Arial"/>
          <w:sz w:val="20"/>
          <w:szCs w:val="20"/>
          <w:lang w:val="it-IT"/>
        </w:rPr>
        <w:t xml:space="preserve"> (</w:t>
      </w:r>
      <w:proofErr w:type="spellStart"/>
      <w:r w:rsidR="007F3915">
        <w:rPr>
          <w:rFonts w:ascii="Arial" w:hAnsi="Arial" w:cs="Arial"/>
          <w:sz w:val="20"/>
          <w:szCs w:val="20"/>
          <w:lang w:val="it-IT"/>
        </w:rPr>
        <w:t>application</w:t>
      </w:r>
      <w:proofErr w:type="spellEnd"/>
      <w:r w:rsidR="007F3915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7F3915">
        <w:rPr>
          <w:rFonts w:ascii="Arial" w:hAnsi="Arial" w:cs="Arial"/>
          <w:sz w:val="20"/>
          <w:szCs w:val="20"/>
          <w:lang w:val="it-IT"/>
        </w:rPr>
        <w:t>program</w:t>
      </w:r>
      <w:proofErr w:type="spellEnd"/>
      <w:r w:rsidR="007F3915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7F3915">
        <w:rPr>
          <w:rFonts w:ascii="Arial" w:hAnsi="Arial" w:cs="Arial"/>
          <w:sz w:val="20"/>
          <w:szCs w:val="20"/>
          <w:lang w:val="it-IT"/>
        </w:rPr>
        <w:t>inte</w:t>
      </w:r>
      <w:r w:rsidR="00EB3F5F">
        <w:rPr>
          <w:rFonts w:ascii="Arial" w:hAnsi="Arial" w:cs="Arial"/>
          <w:sz w:val="20"/>
          <w:szCs w:val="20"/>
          <w:lang w:val="it-IT"/>
        </w:rPr>
        <w:t>rface</w:t>
      </w:r>
      <w:proofErr w:type="spellEnd"/>
      <w:r w:rsidR="00EB3F5F">
        <w:rPr>
          <w:rFonts w:ascii="Arial" w:hAnsi="Arial" w:cs="Arial"/>
          <w:sz w:val="20"/>
          <w:szCs w:val="20"/>
          <w:lang w:val="it-IT"/>
        </w:rPr>
        <w:t>) è un insieme di funzionalità</w:t>
      </w:r>
      <w:r w:rsidR="007F3915">
        <w:rPr>
          <w:rFonts w:ascii="Arial" w:hAnsi="Arial" w:cs="Arial"/>
          <w:sz w:val="20"/>
          <w:szCs w:val="20"/>
          <w:lang w:val="it-IT"/>
        </w:rPr>
        <w:t xml:space="preserve"> atte all’espletamento di </w:t>
      </w:r>
      <w:r w:rsidR="007F0B0A">
        <w:rPr>
          <w:rFonts w:ascii="Arial" w:hAnsi="Arial" w:cs="Arial"/>
          <w:sz w:val="20"/>
          <w:szCs w:val="20"/>
          <w:lang w:val="it-IT"/>
        </w:rPr>
        <w:t>dato</w:t>
      </w:r>
      <w:r w:rsidR="007F3915">
        <w:rPr>
          <w:rFonts w:ascii="Arial" w:hAnsi="Arial" w:cs="Arial"/>
          <w:sz w:val="20"/>
          <w:szCs w:val="20"/>
          <w:lang w:val="it-IT"/>
        </w:rPr>
        <w:t xml:space="preserve"> compit</w:t>
      </w:r>
      <w:r w:rsidR="007F0B0A">
        <w:rPr>
          <w:rFonts w:ascii="Arial" w:hAnsi="Arial" w:cs="Arial"/>
          <w:sz w:val="20"/>
          <w:szCs w:val="20"/>
          <w:lang w:val="it-IT"/>
        </w:rPr>
        <w:t>o</w:t>
      </w:r>
      <w:r w:rsidR="00EB3F5F">
        <w:rPr>
          <w:rFonts w:ascii="Arial" w:hAnsi="Arial" w:cs="Arial"/>
          <w:sz w:val="20"/>
          <w:szCs w:val="20"/>
          <w:lang w:val="it-IT"/>
        </w:rPr>
        <w:t>.</w:t>
      </w:r>
      <w:r w:rsidR="007F3915">
        <w:rPr>
          <w:rFonts w:ascii="Arial" w:hAnsi="Arial" w:cs="Arial"/>
          <w:sz w:val="20"/>
          <w:szCs w:val="20"/>
          <w:lang w:val="it-IT"/>
        </w:rPr>
        <w:t xml:space="preserve"> Con l’utilizzo di un’API la finalità è quella di ottenere un’astrazione di più alto livello, di solito tra l’hardware e il programmatore o tra il software basso e quello ad alto livello semplificando così il </w:t>
      </w:r>
      <w:r w:rsidR="00BB3BDA">
        <w:rPr>
          <w:rFonts w:ascii="Arial" w:hAnsi="Arial" w:cs="Arial"/>
          <w:sz w:val="20"/>
          <w:szCs w:val="20"/>
          <w:lang w:val="it-IT"/>
        </w:rPr>
        <w:t xml:space="preserve">lavoro di programmazione. Proprio </w:t>
      </w:r>
      <w:r w:rsidR="00EB3F5F">
        <w:rPr>
          <w:rFonts w:ascii="Arial" w:hAnsi="Arial" w:cs="Arial"/>
          <w:sz w:val="20"/>
          <w:szCs w:val="20"/>
          <w:lang w:val="it-IT"/>
        </w:rPr>
        <w:t xml:space="preserve">perché il compito di </w:t>
      </w:r>
      <w:proofErr w:type="spellStart"/>
      <w:r w:rsidR="00EB3F5F"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 w:rsidR="00EB3F5F">
        <w:rPr>
          <w:rFonts w:ascii="Arial" w:hAnsi="Arial" w:cs="Arial"/>
          <w:sz w:val="20"/>
          <w:szCs w:val="20"/>
          <w:lang w:val="it-IT"/>
        </w:rPr>
        <w:t xml:space="preserve"> è quello di collezionare i campioni di un dispositivo di misura, posto in una stanza, è stato scelta questa API</w:t>
      </w:r>
      <w:r w:rsidR="007F3915">
        <w:rPr>
          <w:rFonts w:ascii="Arial" w:hAnsi="Arial" w:cs="Arial"/>
          <w:sz w:val="20"/>
          <w:szCs w:val="20"/>
          <w:lang w:val="it-IT"/>
        </w:rPr>
        <w:t>.</w:t>
      </w:r>
    </w:p>
    <w:p w14:paraId="5F104B3F" w14:textId="7ED287C4" w:rsidR="00A22798" w:rsidRDefault="00BB3BDA" w:rsidP="00994B74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Il primo obiettivo del progetto era quello di avere una comunicazione tra il sistema hardware, formato dalla scheda Arduino e il sensore PIR, con </w:t>
      </w:r>
      <w:proofErr w:type="spellStart"/>
      <w:r w:rsidR="00A22798"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 w:rsidR="00A22798">
        <w:rPr>
          <w:rFonts w:ascii="Arial" w:hAnsi="Arial" w:cs="Arial"/>
          <w:sz w:val="20"/>
          <w:szCs w:val="20"/>
          <w:lang w:val="it-IT"/>
        </w:rPr>
        <w:t xml:space="preserve"> </w:t>
      </w:r>
      <w:r w:rsidR="00EB3F5F">
        <w:rPr>
          <w:rFonts w:ascii="Arial" w:hAnsi="Arial" w:cs="Arial"/>
          <w:sz w:val="20"/>
          <w:szCs w:val="20"/>
          <w:lang w:val="it-IT"/>
        </w:rPr>
        <w:t>tramite protocollo http(?)</w:t>
      </w:r>
      <w:r>
        <w:rPr>
          <w:rFonts w:ascii="Arial" w:hAnsi="Arial" w:cs="Arial"/>
          <w:sz w:val="20"/>
          <w:szCs w:val="20"/>
          <w:lang w:val="it-IT"/>
        </w:rPr>
        <w:t xml:space="preserve">. Per fare ciò è stato pensato di utilizzare </w:t>
      </w:r>
      <w:r w:rsidR="00A22798">
        <w:rPr>
          <w:rFonts w:ascii="Arial" w:hAnsi="Arial" w:cs="Arial"/>
          <w:sz w:val="20"/>
          <w:szCs w:val="20"/>
          <w:lang w:val="it-IT"/>
        </w:rPr>
        <w:t>la libreria</w:t>
      </w:r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EdgeEngine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, </w:t>
      </w:r>
      <w:r w:rsidR="00A22798">
        <w:rPr>
          <w:rFonts w:ascii="Arial" w:hAnsi="Arial" w:cs="Arial"/>
          <w:sz w:val="20"/>
          <w:szCs w:val="20"/>
          <w:lang w:val="it-IT"/>
        </w:rPr>
        <w:t xml:space="preserve">nella programmazione del codice della scheda </w:t>
      </w:r>
      <w:r>
        <w:rPr>
          <w:rFonts w:ascii="Arial" w:hAnsi="Arial" w:cs="Arial"/>
          <w:sz w:val="20"/>
          <w:szCs w:val="20"/>
          <w:lang w:val="it-IT"/>
        </w:rPr>
        <w:t xml:space="preserve">Arduino.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EdgeEngine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è</w:t>
      </w:r>
      <w:r w:rsidR="00A22798">
        <w:rPr>
          <w:rFonts w:ascii="Arial" w:hAnsi="Arial" w:cs="Arial"/>
          <w:sz w:val="20"/>
          <w:szCs w:val="20"/>
          <w:lang w:val="it-IT"/>
        </w:rPr>
        <w:t xml:space="preserve"> una libreria frutto di</w:t>
      </w:r>
      <w:r>
        <w:rPr>
          <w:rFonts w:ascii="Arial" w:hAnsi="Arial" w:cs="Arial"/>
          <w:sz w:val="20"/>
          <w:szCs w:val="20"/>
          <w:lang w:val="it-IT"/>
        </w:rPr>
        <w:t xml:space="preserve"> un lavoro di tesi a cura di Luca Lazzaroni e Andrea Mazzara, da cui è nata una collaborazion</w:t>
      </w:r>
      <w:r w:rsidR="008C5F10">
        <w:rPr>
          <w:rFonts w:ascii="Arial" w:hAnsi="Arial" w:cs="Arial"/>
          <w:sz w:val="20"/>
          <w:szCs w:val="20"/>
          <w:lang w:val="it-IT"/>
        </w:rPr>
        <w:t>e</w:t>
      </w:r>
      <w:r>
        <w:rPr>
          <w:rFonts w:ascii="Arial" w:hAnsi="Arial" w:cs="Arial"/>
          <w:sz w:val="20"/>
          <w:szCs w:val="20"/>
          <w:lang w:val="it-IT"/>
        </w:rPr>
        <w:t xml:space="preserve">. </w:t>
      </w:r>
      <w:r w:rsidR="008C5F10">
        <w:rPr>
          <w:rFonts w:ascii="Arial" w:hAnsi="Arial" w:cs="Arial"/>
          <w:sz w:val="20"/>
          <w:szCs w:val="20"/>
          <w:lang w:val="it-IT"/>
        </w:rPr>
        <w:t xml:space="preserve">In tale collaborazione è stata sperimentata la funzionalità di </w:t>
      </w:r>
      <w:proofErr w:type="spellStart"/>
      <w:r w:rsidR="008C5F10">
        <w:rPr>
          <w:rFonts w:ascii="Arial" w:hAnsi="Arial" w:cs="Arial"/>
          <w:sz w:val="20"/>
          <w:szCs w:val="20"/>
          <w:lang w:val="it-IT"/>
        </w:rPr>
        <w:t>EdgeEngine</w:t>
      </w:r>
      <w:proofErr w:type="spellEnd"/>
      <w:r w:rsidR="008C5F10">
        <w:rPr>
          <w:rFonts w:ascii="Arial" w:hAnsi="Arial" w:cs="Arial"/>
          <w:sz w:val="20"/>
          <w:szCs w:val="20"/>
          <w:lang w:val="it-IT"/>
        </w:rPr>
        <w:t xml:space="preserve">, </w:t>
      </w:r>
      <w:r w:rsidR="00A22798">
        <w:rPr>
          <w:rFonts w:ascii="Arial" w:hAnsi="Arial" w:cs="Arial"/>
          <w:sz w:val="20"/>
          <w:szCs w:val="20"/>
          <w:lang w:val="it-IT"/>
        </w:rPr>
        <w:t>come utilizzatori finali</w:t>
      </w:r>
      <w:r>
        <w:rPr>
          <w:rFonts w:ascii="Arial" w:hAnsi="Arial" w:cs="Arial"/>
          <w:sz w:val="20"/>
          <w:szCs w:val="20"/>
          <w:lang w:val="it-IT"/>
        </w:rPr>
        <w:t xml:space="preserve">. Ulteriori dettagli verranno spiegati in seguito. </w:t>
      </w:r>
    </w:p>
    <w:p w14:paraId="177A18F4" w14:textId="6356C03E" w:rsidR="00994B74" w:rsidRDefault="00BB3BDA" w:rsidP="00994B74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Altro punto cardine di questo progetto è stato l’utilizzo del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tools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combinato con </w:t>
      </w:r>
      <w:r w:rsidR="00A22798">
        <w:rPr>
          <w:rFonts w:ascii="Arial" w:hAnsi="Arial" w:cs="Arial"/>
          <w:sz w:val="20"/>
          <w:szCs w:val="20"/>
          <w:lang w:val="it-IT"/>
        </w:rPr>
        <w:t>la tecnologia</w:t>
      </w:r>
      <w:r>
        <w:rPr>
          <w:rFonts w:ascii="Arial" w:hAnsi="Arial" w:cs="Arial"/>
          <w:sz w:val="20"/>
          <w:szCs w:val="20"/>
          <w:lang w:val="it-IT"/>
        </w:rPr>
        <w:t xml:space="preserve"> di Google, </w:t>
      </w:r>
      <w:r w:rsidR="00A22798">
        <w:rPr>
          <w:rFonts w:ascii="Arial" w:hAnsi="Arial" w:cs="Arial"/>
          <w:sz w:val="20"/>
          <w:szCs w:val="20"/>
          <w:lang w:val="it-IT"/>
        </w:rPr>
        <w:t>“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Firebase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Cloud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Messagging</w:t>
      </w:r>
      <w:proofErr w:type="spellEnd"/>
      <w:r w:rsidR="00A22798">
        <w:rPr>
          <w:rFonts w:ascii="Arial" w:hAnsi="Arial" w:cs="Arial"/>
          <w:sz w:val="20"/>
          <w:szCs w:val="20"/>
          <w:lang w:val="it-IT"/>
        </w:rPr>
        <w:t>”</w:t>
      </w:r>
      <w:r>
        <w:rPr>
          <w:rFonts w:ascii="Arial" w:hAnsi="Arial" w:cs="Arial"/>
          <w:sz w:val="20"/>
          <w:szCs w:val="20"/>
          <w:lang w:val="it-IT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ci ha permesso di costruire l’applicazione,</w:t>
      </w:r>
      <w:r w:rsidR="00A22798">
        <w:rPr>
          <w:rFonts w:ascii="Arial" w:hAnsi="Arial" w:cs="Arial"/>
          <w:sz w:val="20"/>
          <w:szCs w:val="20"/>
          <w:lang w:val="it-IT"/>
        </w:rPr>
        <w:t xml:space="preserve"> la quale,</w:t>
      </w:r>
      <w:r>
        <w:rPr>
          <w:rFonts w:ascii="Arial" w:hAnsi="Arial" w:cs="Arial"/>
          <w:sz w:val="20"/>
          <w:szCs w:val="20"/>
          <w:lang w:val="it-IT"/>
        </w:rPr>
        <w:t xml:space="preserve"> collegata </w:t>
      </w:r>
      <w:r w:rsidR="00A22798">
        <w:rPr>
          <w:rFonts w:ascii="Arial" w:hAnsi="Arial" w:cs="Arial"/>
          <w:sz w:val="20"/>
          <w:szCs w:val="20"/>
          <w:lang w:val="it-IT"/>
        </w:rPr>
        <w:t xml:space="preserve">con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, crea il collegamento tra </w:t>
      </w:r>
      <w:r w:rsidR="00A22798">
        <w:rPr>
          <w:rFonts w:ascii="Arial" w:hAnsi="Arial" w:cs="Arial"/>
          <w:sz w:val="20"/>
          <w:szCs w:val="20"/>
          <w:lang w:val="it-IT"/>
        </w:rPr>
        <w:t>l’</w:t>
      </w:r>
      <w:r>
        <w:rPr>
          <w:rFonts w:ascii="Arial" w:hAnsi="Arial" w:cs="Arial"/>
          <w:sz w:val="20"/>
          <w:szCs w:val="20"/>
          <w:lang w:val="it-IT"/>
        </w:rPr>
        <w:t>hardware</w:t>
      </w:r>
      <w:r w:rsidR="00A22798">
        <w:rPr>
          <w:rFonts w:ascii="Arial" w:hAnsi="Arial" w:cs="Arial"/>
          <w:sz w:val="20"/>
          <w:szCs w:val="20"/>
          <w:lang w:val="it-IT"/>
        </w:rPr>
        <w:t xml:space="preserve"> impiegato nel rilevamento della presenza</w:t>
      </w:r>
      <w:r>
        <w:rPr>
          <w:rFonts w:ascii="Arial" w:hAnsi="Arial" w:cs="Arial"/>
          <w:sz w:val="20"/>
          <w:szCs w:val="20"/>
          <w:lang w:val="it-IT"/>
        </w:rPr>
        <w:t xml:space="preserve"> e</w:t>
      </w:r>
      <w:r w:rsidR="00A22798">
        <w:rPr>
          <w:rFonts w:ascii="Arial" w:hAnsi="Arial" w:cs="Arial"/>
          <w:sz w:val="20"/>
          <w:szCs w:val="20"/>
          <w:lang w:val="it-IT"/>
        </w:rPr>
        <w:t xml:space="preserve"> la ricezione delle</w:t>
      </w:r>
      <w:r>
        <w:rPr>
          <w:rFonts w:ascii="Arial" w:hAnsi="Arial" w:cs="Arial"/>
          <w:sz w:val="20"/>
          <w:szCs w:val="20"/>
          <w:lang w:val="it-IT"/>
        </w:rPr>
        <w:t xml:space="preserve"> notifiche sul telefono associato. </w:t>
      </w:r>
      <w:r w:rsidR="00A22798">
        <w:rPr>
          <w:rFonts w:ascii="Arial" w:hAnsi="Arial" w:cs="Arial"/>
          <w:sz w:val="20"/>
          <w:szCs w:val="20"/>
          <w:lang w:val="it-IT"/>
        </w:rPr>
        <w:t>Nel concreto si è scelto quindi di implementare nell’applicazione</w:t>
      </w:r>
      <w:r w:rsidR="00451AA8">
        <w:rPr>
          <w:rFonts w:ascii="Arial" w:hAnsi="Arial" w:cs="Arial"/>
          <w:sz w:val="20"/>
          <w:szCs w:val="20"/>
          <w:lang w:val="it-IT"/>
        </w:rPr>
        <w:t xml:space="preserve">, grazie a </w:t>
      </w:r>
      <w:proofErr w:type="spellStart"/>
      <w:r w:rsidR="00451AA8">
        <w:rPr>
          <w:rFonts w:ascii="Arial" w:hAnsi="Arial" w:cs="Arial"/>
          <w:sz w:val="20"/>
          <w:szCs w:val="20"/>
          <w:lang w:val="it-IT"/>
        </w:rPr>
        <w:t>Firebase</w:t>
      </w:r>
      <w:proofErr w:type="spellEnd"/>
      <w:r w:rsidR="00451AA8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451AA8">
        <w:rPr>
          <w:rFonts w:ascii="Arial" w:hAnsi="Arial" w:cs="Arial"/>
          <w:sz w:val="20"/>
          <w:szCs w:val="20"/>
          <w:lang w:val="it-IT"/>
        </w:rPr>
        <w:t>Cloud</w:t>
      </w:r>
      <w:proofErr w:type="spellEnd"/>
      <w:r w:rsidR="00451AA8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451AA8">
        <w:rPr>
          <w:rFonts w:ascii="Arial" w:hAnsi="Arial" w:cs="Arial"/>
          <w:sz w:val="20"/>
          <w:szCs w:val="20"/>
          <w:lang w:val="it-IT"/>
        </w:rPr>
        <w:t>Messagging</w:t>
      </w:r>
      <w:proofErr w:type="spellEnd"/>
      <w:r w:rsidR="00451AA8">
        <w:rPr>
          <w:rFonts w:ascii="Arial" w:hAnsi="Arial" w:cs="Arial"/>
          <w:sz w:val="20"/>
          <w:szCs w:val="20"/>
          <w:lang w:val="it-IT"/>
        </w:rPr>
        <w:t xml:space="preserve">, </w:t>
      </w:r>
      <w:r>
        <w:rPr>
          <w:rFonts w:ascii="Arial" w:hAnsi="Arial" w:cs="Arial"/>
          <w:sz w:val="20"/>
          <w:szCs w:val="20"/>
          <w:lang w:val="it-IT"/>
        </w:rPr>
        <w:t xml:space="preserve">le notifiche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push</w:t>
      </w:r>
      <w:proofErr w:type="spellEnd"/>
      <w:r>
        <w:rPr>
          <w:rFonts w:ascii="Arial" w:hAnsi="Arial" w:cs="Arial"/>
          <w:sz w:val="20"/>
          <w:szCs w:val="20"/>
          <w:lang w:val="it-IT"/>
        </w:rPr>
        <w:t>,</w:t>
      </w:r>
      <w:r w:rsidR="00451AA8">
        <w:rPr>
          <w:rFonts w:ascii="Arial" w:hAnsi="Arial" w:cs="Arial"/>
          <w:sz w:val="20"/>
          <w:szCs w:val="20"/>
          <w:lang w:val="it-IT"/>
        </w:rPr>
        <w:t xml:space="preserve"> </w:t>
      </w:r>
      <w:r>
        <w:rPr>
          <w:rFonts w:ascii="Arial" w:hAnsi="Arial" w:cs="Arial"/>
          <w:sz w:val="20"/>
          <w:szCs w:val="20"/>
          <w:lang w:val="it-IT"/>
        </w:rPr>
        <w:t xml:space="preserve">così da avere una simulazione il più possibile fedele a una situazione reale. La scelta delle notifiche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push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, ovvero notifiche che arrivano anche se l’applicazione è in background, è stata fatta proprio per rendere il sistema di allarme il più efficace possibile. È ovviamente di interesse avere un allarme che ci notifica immediatamente nel momento in cui </w:t>
      </w:r>
      <w:r w:rsidR="00337D3A">
        <w:rPr>
          <w:rFonts w:ascii="Arial" w:hAnsi="Arial" w:cs="Arial"/>
          <w:sz w:val="20"/>
          <w:szCs w:val="20"/>
          <w:lang w:val="it-IT"/>
        </w:rPr>
        <w:t xml:space="preserve">è stata rilevata una presenza nella stanza. </w:t>
      </w:r>
    </w:p>
    <w:p w14:paraId="421C0FAC" w14:textId="77777777" w:rsidR="00337D3A" w:rsidRPr="00994B74" w:rsidRDefault="00337D3A" w:rsidP="00994B74">
      <w:pPr>
        <w:pStyle w:val="Paragrafoelenco"/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Il sistema verrà ampliamente discusso e dettagliato nei prossimi capitoli.</w:t>
      </w:r>
    </w:p>
    <w:p w14:paraId="49921AD1" w14:textId="77777777" w:rsidR="00EA612C" w:rsidRPr="001F1A7F" w:rsidRDefault="00EA612C" w:rsidP="001F1A7F">
      <w:pPr>
        <w:tabs>
          <w:tab w:val="num" w:pos="0"/>
        </w:tabs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51B9BE5" w14:textId="77777777" w:rsidR="00EA612C" w:rsidRPr="001F1A7F" w:rsidRDefault="00EA612C" w:rsidP="001F1A7F">
      <w:pPr>
        <w:tabs>
          <w:tab w:val="num" w:pos="0"/>
        </w:tabs>
        <w:spacing w:after="0" w:line="24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F385D1D" w14:textId="77777777" w:rsidR="00EA612C" w:rsidRPr="0092459D" w:rsidRDefault="00D03BCE" w:rsidP="0092459D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it-IT"/>
        </w:rPr>
      </w:pPr>
      <w:r w:rsidRPr="0092459D">
        <w:rPr>
          <w:rFonts w:ascii="Arial" w:hAnsi="Arial" w:cs="Arial"/>
          <w:b/>
          <w:sz w:val="24"/>
          <w:szCs w:val="24"/>
          <w:lang w:val="it-IT"/>
        </w:rPr>
        <w:t>Metodi e strumenti utilizzati</w:t>
      </w:r>
    </w:p>
    <w:p w14:paraId="28BCAE9F" w14:textId="77777777" w:rsidR="000E623C" w:rsidRDefault="00AF63DA" w:rsidP="00AF63DA">
      <w:pPr>
        <w:pStyle w:val="Normale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Affinché questo progetto fosse realizzabile, è stato necessario avvalersi di differenti strumenti sia hardware, sia software. </w:t>
      </w:r>
    </w:p>
    <w:p w14:paraId="045CC22D" w14:textId="7591E1EE" w:rsidR="000E623C" w:rsidRPr="000E623C" w:rsidRDefault="000E623C" w:rsidP="00AF63DA">
      <w:pPr>
        <w:pStyle w:val="Normale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Sensore PIR</w:t>
      </w:r>
    </w:p>
    <w:p w14:paraId="0058C881" w14:textId="6983CB9F" w:rsidR="00CD43DC" w:rsidRPr="009B4BD4" w:rsidRDefault="00AF63DA" w:rsidP="00AF63DA">
      <w:pPr>
        <w:pStyle w:val="Normale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Iniziando dai componenti elettronici il sistema si basa su un rivelatore di presenza PIR come nella figura 1. Un sensore PIR, o sensore ad infrarossi passivo è un sensore elettronico che misura i raggi infrarossi </w:t>
      </w:r>
      <w:r w:rsidR="00E77C53">
        <w:rPr>
          <w:rFonts w:ascii="Arial" w:hAnsi="Arial" w:cs="Arial"/>
          <w:sz w:val="20"/>
          <w:szCs w:val="20"/>
        </w:rPr>
        <w:t xml:space="preserve">irradiati </w:t>
      </w:r>
      <w:r>
        <w:rPr>
          <w:rFonts w:ascii="Arial" w:hAnsi="Arial" w:cs="Arial"/>
          <w:sz w:val="20"/>
          <w:szCs w:val="20"/>
        </w:rPr>
        <w:t>dagli oggetti nel suo campo di vista. Il suo funzionamento è piuttosto semplice: t</w:t>
      </w:r>
      <w:r w:rsidRPr="009B4BD4">
        <w:rPr>
          <w:rFonts w:ascii="Arial" w:hAnsi="Arial" w:cs="Arial"/>
          <w:sz w:val="20"/>
          <w:szCs w:val="20"/>
        </w:rPr>
        <w:t xml:space="preserve">utti gli oggetti con temperatura superiore allo zero assoluto emettono energia sotto forma di radiazioni </w:t>
      </w:r>
      <w:r>
        <w:rPr>
          <w:rFonts w:ascii="Arial" w:hAnsi="Arial" w:cs="Arial"/>
          <w:sz w:val="20"/>
          <w:szCs w:val="20"/>
        </w:rPr>
        <w:t>luminose; l</w:t>
      </w:r>
      <w:r w:rsidRPr="009B4BD4">
        <w:rPr>
          <w:rFonts w:ascii="Arial" w:hAnsi="Arial" w:cs="Arial"/>
          <w:sz w:val="20"/>
          <w:szCs w:val="20"/>
        </w:rPr>
        <w:t>a maggior parte delle volte queste radiazioni sono invisibili all'occhio umano, poiché a</w:t>
      </w:r>
      <w:r w:rsidR="00E77C53">
        <w:rPr>
          <w:rFonts w:ascii="Arial" w:hAnsi="Arial" w:cs="Arial"/>
          <w:sz w:val="20"/>
          <w:szCs w:val="20"/>
        </w:rPr>
        <w:t>venti una</w:t>
      </w:r>
      <w:r w:rsidRPr="009B4BD4">
        <w:rPr>
          <w:rFonts w:ascii="Arial" w:hAnsi="Arial" w:cs="Arial"/>
          <w:sz w:val="20"/>
          <w:szCs w:val="20"/>
        </w:rPr>
        <w:t xml:space="preserve"> frequenza inferiore a</w:t>
      </w:r>
      <w:r w:rsidR="00E77C53">
        <w:rPr>
          <w:rFonts w:ascii="Arial" w:hAnsi="Arial" w:cs="Arial"/>
          <w:sz w:val="20"/>
          <w:szCs w:val="20"/>
        </w:rPr>
        <w:t>l nostro spettro di frequenze luminose visibile</w:t>
      </w:r>
      <w:r w:rsidRPr="009B4BD4">
        <w:rPr>
          <w:rFonts w:ascii="Arial" w:hAnsi="Arial" w:cs="Arial"/>
          <w:sz w:val="20"/>
          <w:szCs w:val="20"/>
        </w:rPr>
        <w:t>, ma possono essere rilevate tramite specifici dispositivi elettronici progettati a tal scopo.</w:t>
      </w:r>
      <w:r>
        <w:rPr>
          <w:rFonts w:ascii="Arial" w:hAnsi="Arial" w:cs="Arial"/>
          <w:sz w:val="20"/>
          <w:szCs w:val="20"/>
        </w:rPr>
        <w:t xml:space="preserve"> </w:t>
      </w:r>
      <w:r w:rsidRPr="009B4BD4">
        <w:rPr>
          <w:rFonts w:ascii="Arial" w:hAnsi="Arial" w:cs="Arial"/>
          <w:sz w:val="20"/>
          <w:szCs w:val="20"/>
        </w:rPr>
        <w:t>Il termine </w:t>
      </w:r>
      <w:r w:rsidRPr="008C5F10">
        <w:rPr>
          <w:rFonts w:ascii="Arial" w:hAnsi="Arial" w:cs="Arial"/>
          <w:iCs/>
          <w:sz w:val="20"/>
          <w:szCs w:val="20"/>
        </w:rPr>
        <w:t>passivo</w:t>
      </w:r>
      <w:r w:rsidRPr="009B4BD4">
        <w:rPr>
          <w:rFonts w:ascii="Arial" w:hAnsi="Arial" w:cs="Arial"/>
          <w:sz w:val="20"/>
          <w:szCs w:val="20"/>
        </w:rPr>
        <w:t> si riferisce al fatto che i PIR non emettono energia in nessuna forma ma lavorano esclusivamente rilevando l</w:t>
      </w:r>
      <w:r w:rsidR="00E77C53">
        <w:rPr>
          <w:rFonts w:ascii="Arial" w:hAnsi="Arial" w:cs="Arial"/>
          <w:sz w:val="20"/>
          <w:szCs w:val="20"/>
        </w:rPr>
        <w:t>’</w:t>
      </w:r>
      <w:r w:rsidRPr="009B4BD4">
        <w:rPr>
          <w:rFonts w:ascii="Arial" w:hAnsi="Arial" w:cs="Arial"/>
          <w:sz w:val="20"/>
          <w:szCs w:val="20"/>
        </w:rPr>
        <w:t>energia sprigionata dagli oggetti.</w:t>
      </w:r>
      <w:r>
        <w:rPr>
          <w:rFonts w:ascii="Arial" w:hAnsi="Arial" w:cs="Arial"/>
          <w:sz w:val="20"/>
          <w:szCs w:val="20"/>
        </w:rPr>
        <w:t xml:space="preserve"> È dunque sembrato il componente elettronico più adatto al sistema che stavamo progettando. </w:t>
      </w:r>
    </w:p>
    <w:p w14:paraId="69109B5B" w14:textId="77777777" w:rsidR="00AF63DA" w:rsidRDefault="00AF63DA" w:rsidP="00AF63DA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noProof/>
          <w:sz w:val="20"/>
          <w:szCs w:val="20"/>
          <w:lang w:val="it-IT" w:eastAsia="it-IT"/>
        </w:rPr>
        <w:drawing>
          <wp:inline distT="0" distB="0" distL="0" distR="0" wp14:anchorId="1BCBD869" wp14:editId="7639F867">
            <wp:extent cx="2239200" cy="1719608"/>
            <wp:effectExtent l="0" t="0" r="8890" b="0"/>
            <wp:docPr id="2" name="Immagine 2" descr="C:\Users\laura\Desktop\Unige\Triennale\Laurea\sensore p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esktop\Unige\Triennale\Laurea\sensore pi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200" cy="171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ECFB" w14:textId="77777777" w:rsidR="008C5F10" w:rsidRDefault="00AF63DA" w:rsidP="008C5F10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 w:rsidRPr="009B4BD4">
        <w:rPr>
          <w:rFonts w:ascii="Arial" w:hAnsi="Arial" w:cs="Arial"/>
          <w:i/>
          <w:sz w:val="20"/>
          <w:szCs w:val="20"/>
          <w:lang w:val="it-IT"/>
        </w:rPr>
        <w:t>Figura 1</w:t>
      </w:r>
      <w:r>
        <w:rPr>
          <w:rFonts w:ascii="Arial" w:hAnsi="Arial" w:cs="Arial"/>
          <w:sz w:val="20"/>
          <w:szCs w:val="20"/>
          <w:lang w:val="it-IT"/>
        </w:rPr>
        <w:t>: Sensore PIR</w:t>
      </w:r>
    </w:p>
    <w:p w14:paraId="75266003" w14:textId="77777777" w:rsidR="008C5F10" w:rsidRDefault="008C5F10" w:rsidP="008C5F10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</w:p>
    <w:p w14:paraId="6DAF63CF" w14:textId="77777777" w:rsidR="00EB3F5F" w:rsidRDefault="00EB3F5F" w:rsidP="008C5F10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369AABB6" w14:textId="2D7BD451" w:rsidR="000E623C" w:rsidRPr="000E623C" w:rsidRDefault="000E623C" w:rsidP="008C5F10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  <w:u w:val="single"/>
          <w:lang w:val="it-IT"/>
        </w:rPr>
      </w:pPr>
      <w:r>
        <w:rPr>
          <w:rFonts w:ascii="Arial" w:hAnsi="Arial" w:cs="Arial"/>
          <w:b/>
          <w:sz w:val="20"/>
          <w:szCs w:val="20"/>
          <w:u w:val="single"/>
          <w:lang w:val="it-IT"/>
        </w:rPr>
        <w:t>Ambiente Arduino</w:t>
      </w:r>
    </w:p>
    <w:p w14:paraId="66BA2AA6" w14:textId="77777777" w:rsidR="000E623C" w:rsidRDefault="000E623C" w:rsidP="008C5F10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5A14088A" w14:textId="174B3403" w:rsidR="00E77C53" w:rsidRDefault="00E116C9" w:rsidP="008C5F10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Il cuore</w:t>
      </w:r>
      <w:r w:rsidR="00E77C53">
        <w:rPr>
          <w:rFonts w:ascii="Arial" w:hAnsi="Arial" w:cs="Arial"/>
          <w:sz w:val="20"/>
          <w:szCs w:val="20"/>
          <w:lang w:val="it-IT"/>
        </w:rPr>
        <w:t xml:space="preserve"> hardware </w:t>
      </w:r>
      <w:r>
        <w:rPr>
          <w:rFonts w:ascii="Arial" w:hAnsi="Arial" w:cs="Arial"/>
          <w:sz w:val="20"/>
          <w:szCs w:val="20"/>
          <w:lang w:val="it-IT"/>
        </w:rPr>
        <w:t xml:space="preserve">del </w:t>
      </w:r>
      <w:r w:rsidR="008C5F10">
        <w:rPr>
          <w:rFonts w:ascii="Arial" w:hAnsi="Arial" w:cs="Arial"/>
          <w:sz w:val="20"/>
          <w:szCs w:val="20"/>
          <w:lang w:val="it-IT"/>
        </w:rPr>
        <w:t>progetto è basato sull’ambiente Arduino, il</w:t>
      </w:r>
      <w:r>
        <w:rPr>
          <w:rFonts w:ascii="Arial" w:hAnsi="Arial" w:cs="Arial"/>
          <w:sz w:val="20"/>
          <w:szCs w:val="20"/>
          <w:lang w:val="it-IT"/>
        </w:rPr>
        <w:t xml:space="preserve"> quale permette tramite le sue molteplici funzionalità di</w:t>
      </w:r>
      <w:r w:rsidR="00E77C53">
        <w:rPr>
          <w:rFonts w:ascii="Arial" w:hAnsi="Arial" w:cs="Arial"/>
          <w:sz w:val="20"/>
          <w:szCs w:val="20"/>
          <w:lang w:val="it-IT"/>
        </w:rPr>
        <w:t xml:space="preserve"> </w:t>
      </w:r>
      <w:r>
        <w:rPr>
          <w:rFonts w:ascii="Arial" w:hAnsi="Arial" w:cs="Arial"/>
          <w:sz w:val="20"/>
          <w:szCs w:val="20"/>
          <w:lang w:val="it-IT"/>
        </w:rPr>
        <w:t xml:space="preserve">creare in modo </w:t>
      </w:r>
      <w:r w:rsidR="00E77C53">
        <w:rPr>
          <w:rFonts w:ascii="Arial" w:hAnsi="Arial" w:cs="Arial"/>
          <w:sz w:val="20"/>
          <w:szCs w:val="20"/>
          <w:lang w:val="it-IT"/>
        </w:rPr>
        <w:t xml:space="preserve">relativamente </w:t>
      </w:r>
      <w:r>
        <w:rPr>
          <w:rFonts w:ascii="Arial" w:hAnsi="Arial" w:cs="Arial"/>
          <w:sz w:val="20"/>
          <w:szCs w:val="20"/>
          <w:lang w:val="it-IT"/>
        </w:rPr>
        <w:t xml:space="preserve">semplice un sistema </w:t>
      </w:r>
      <w:r w:rsidR="00E77C53">
        <w:rPr>
          <w:rFonts w:ascii="Arial" w:hAnsi="Arial" w:cs="Arial"/>
          <w:sz w:val="20"/>
          <w:szCs w:val="20"/>
          <w:lang w:val="it-IT"/>
        </w:rPr>
        <w:t xml:space="preserve">più </w:t>
      </w:r>
      <w:r>
        <w:rPr>
          <w:rFonts w:ascii="Arial" w:hAnsi="Arial" w:cs="Arial"/>
          <w:sz w:val="20"/>
          <w:szCs w:val="20"/>
          <w:lang w:val="it-IT"/>
        </w:rPr>
        <w:t>complesso.</w:t>
      </w:r>
      <w:r w:rsidR="00CD43DC">
        <w:rPr>
          <w:rFonts w:ascii="Arial" w:hAnsi="Arial" w:cs="Arial"/>
          <w:sz w:val="20"/>
          <w:szCs w:val="20"/>
          <w:lang w:val="it-IT"/>
        </w:rPr>
        <w:t xml:space="preserve"> </w:t>
      </w:r>
      <w:r w:rsidR="008C5F10">
        <w:rPr>
          <w:rFonts w:ascii="Arial" w:hAnsi="Arial" w:cs="Arial"/>
          <w:sz w:val="20"/>
          <w:szCs w:val="20"/>
          <w:lang w:val="it-IT"/>
        </w:rPr>
        <w:t>Le schede compatibili con Arduino sono intuitive</w:t>
      </w:r>
      <w:r w:rsidR="00E77C53">
        <w:rPr>
          <w:rFonts w:ascii="Arial" w:hAnsi="Arial" w:cs="Arial"/>
          <w:sz w:val="20"/>
          <w:szCs w:val="20"/>
          <w:lang w:val="it-IT"/>
        </w:rPr>
        <w:t xml:space="preserve"> da utilizzare e il “</w:t>
      </w:r>
      <w:proofErr w:type="spellStart"/>
      <w:r w:rsidR="00E77C53">
        <w:rPr>
          <w:rFonts w:ascii="Arial" w:hAnsi="Arial" w:cs="Arial"/>
          <w:sz w:val="20"/>
          <w:szCs w:val="20"/>
          <w:lang w:val="it-IT"/>
        </w:rPr>
        <w:t>Wiring</w:t>
      </w:r>
      <w:proofErr w:type="spellEnd"/>
      <w:r w:rsidR="00E77C53">
        <w:rPr>
          <w:rFonts w:ascii="Arial" w:hAnsi="Arial" w:cs="Arial"/>
          <w:sz w:val="20"/>
          <w:szCs w:val="20"/>
          <w:lang w:val="it-IT"/>
        </w:rPr>
        <w:t>”</w:t>
      </w:r>
      <w:r w:rsidR="008C5F10">
        <w:rPr>
          <w:rFonts w:ascii="Arial" w:hAnsi="Arial" w:cs="Arial"/>
          <w:sz w:val="20"/>
          <w:szCs w:val="20"/>
          <w:lang w:val="it-IT"/>
        </w:rPr>
        <w:t>, il</w:t>
      </w:r>
      <w:r w:rsidR="00E77C53">
        <w:rPr>
          <w:rFonts w:ascii="Arial" w:hAnsi="Arial" w:cs="Arial"/>
          <w:sz w:val="20"/>
          <w:szCs w:val="20"/>
          <w:lang w:val="it-IT"/>
        </w:rPr>
        <w:t xml:space="preserve"> lin</w:t>
      </w:r>
      <w:r w:rsidR="007F0B0A">
        <w:rPr>
          <w:rFonts w:ascii="Arial" w:hAnsi="Arial" w:cs="Arial"/>
          <w:sz w:val="20"/>
          <w:szCs w:val="20"/>
          <w:lang w:val="it-IT"/>
        </w:rPr>
        <w:t>guaggio di programmazione,  si basa sul linguaggio C, (</w:t>
      </w:r>
      <w:r w:rsidR="00E77C53">
        <w:rPr>
          <w:rFonts w:ascii="Arial" w:hAnsi="Arial" w:cs="Arial"/>
          <w:sz w:val="20"/>
          <w:szCs w:val="20"/>
          <w:lang w:val="it-IT"/>
        </w:rPr>
        <w:t>il codice viene programmato e installato sulla scheda utilizzando Arduino IDE, il quale è</w:t>
      </w:r>
      <w:r w:rsidR="00CD43DC">
        <w:rPr>
          <w:rFonts w:ascii="Arial" w:hAnsi="Arial" w:cs="Arial"/>
          <w:sz w:val="20"/>
          <w:szCs w:val="20"/>
          <w:lang w:val="it-IT"/>
        </w:rPr>
        <w:t xml:space="preserve"> open-source</w:t>
      </w:r>
      <w:r w:rsidR="00E77C53">
        <w:rPr>
          <w:rFonts w:ascii="Arial" w:hAnsi="Arial" w:cs="Arial"/>
          <w:sz w:val="20"/>
          <w:szCs w:val="20"/>
          <w:lang w:val="it-IT"/>
        </w:rPr>
        <w:t>)</w:t>
      </w:r>
      <w:r w:rsidR="007F0B0A">
        <w:rPr>
          <w:rFonts w:ascii="Arial" w:hAnsi="Arial" w:cs="Arial"/>
          <w:sz w:val="20"/>
          <w:szCs w:val="20"/>
          <w:lang w:val="it-IT"/>
        </w:rPr>
        <w:t xml:space="preserve">, dunque </w:t>
      </w:r>
      <w:r w:rsidR="00CD43DC">
        <w:rPr>
          <w:rFonts w:ascii="Arial" w:hAnsi="Arial" w:cs="Arial"/>
          <w:sz w:val="20"/>
          <w:szCs w:val="20"/>
          <w:lang w:val="it-IT"/>
        </w:rPr>
        <w:t xml:space="preserve">la scelta di </w:t>
      </w:r>
      <w:r w:rsidR="007F0B0A">
        <w:rPr>
          <w:rFonts w:ascii="Arial" w:hAnsi="Arial" w:cs="Arial"/>
          <w:sz w:val="20"/>
          <w:szCs w:val="20"/>
          <w:lang w:val="it-IT"/>
        </w:rPr>
        <w:t>utilizzare questo ambiente</w:t>
      </w:r>
      <w:r w:rsidR="00CD43DC">
        <w:rPr>
          <w:rFonts w:ascii="Arial" w:hAnsi="Arial" w:cs="Arial"/>
          <w:sz w:val="20"/>
          <w:szCs w:val="20"/>
          <w:lang w:val="it-IT"/>
        </w:rPr>
        <w:t xml:space="preserve"> risulta la più semplice da utilizzare, nonché la più completa.</w:t>
      </w:r>
    </w:p>
    <w:p w14:paraId="3FA9D3B2" w14:textId="626CCD6F" w:rsidR="00AF63DA" w:rsidRDefault="00CD43DC" w:rsidP="00AF63DA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 </w:t>
      </w:r>
    </w:p>
    <w:p w14:paraId="712B2269" w14:textId="77777777" w:rsidR="00CD43DC" w:rsidRDefault="00CD43DC" w:rsidP="00AF63DA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1ED412AD" w14:textId="468987CB" w:rsidR="00CD43DC" w:rsidRDefault="005E5717" w:rsidP="00291431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noProof/>
          <w:sz w:val="20"/>
          <w:szCs w:val="20"/>
          <w:lang w:val="it-IT" w:eastAsia="it-IT"/>
        </w:rPr>
        <w:drawing>
          <wp:inline distT="0" distB="0" distL="0" distR="0" wp14:anchorId="211BE6DE" wp14:editId="5B3D3670">
            <wp:extent cx="2014654" cy="2450286"/>
            <wp:effectExtent l="0" t="0" r="5080" b="7620"/>
            <wp:docPr id="4" name="Immagine 4" descr="C:\Users\laura\Desktop\Unige\Triennale\Laurea\ambientedisviluppoardu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\Desktop\Unige\Triennale\Laurea\ambientedisviluppoarduin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26" cy="245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4C7E" w14:textId="04BF6BB7" w:rsidR="00AF63DA" w:rsidRDefault="005E5717" w:rsidP="00291431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i/>
          <w:sz w:val="20"/>
          <w:szCs w:val="20"/>
          <w:lang w:val="it-IT"/>
        </w:rPr>
        <w:t>Figura 3</w:t>
      </w:r>
      <w:r>
        <w:rPr>
          <w:rFonts w:ascii="Arial" w:hAnsi="Arial" w:cs="Arial"/>
          <w:sz w:val="20"/>
          <w:szCs w:val="20"/>
          <w:lang w:val="it-IT"/>
        </w:rPr>
        <w:t xml:space="preserve">: </w:t>
      </w:r>
      <w:r w:rsidR="00291431">
        <w:rPr>
          <w:rFonts w:ascii="Arial" w:hAnsi="Arial" w:cs="Arial"/>
          <w:sz w:val="20"/>
          <w:szCs w:val="20"/>
          <w:lang w:val="it-IT"/>
        </w:rPr>
        <w:t>Arduino IDE</w:t>
      </w:r>
    </w:p>
    <w:p w14:paraId="4DE68AAA" w14:textId="77777777" w:rsidR="000E623C" w:rsidRDefault="000E623C" w:rsidP="000E623C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20626F28" w14:textId="012AC9F1" w:rsidR="000E623C" w:rsidRPr="000E623C" w:rsidRDefault="000E623C" w:rsidP="000E623C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  <w:u w:val="single"/>
          <w:lang w:val="it-IT"/>
        </w:rPr>
      </w:pPr>
      <w:r>
        <w:rPr>
          <w:rFonts w:ascii="Arial" w:hAnsi="Arial" w:cs="Arial"/>
          <w:b/>
          <w:sz w:val="20"/>
          <w:szCs w:val="20"/>
          <w:u w:val="single"/>
          <w:lang w:val="it-IT"/>
        </w:rPr>
        <w:t>Scheda Wi-Fi</w:t>
      </w:r>
    </w:p>
    <w:p w14:paraId="7B4F0B5F" w14:textId="77777777" w:rsidR="000E623C" w:rsidRPr="005E5717" w:rsidRDefault="000E623C" w:rsidP="000E623C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7413AD2E" w14:textId="07195155" w:rsidR="005E5717" w:rsidRDefault="00291431" w:rsidP="00CD43DC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Inizialmente si era pensato di utilizzare la scheda Arduino Uno, che tuttavia essendo sprovvista di un modulo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WI-Fi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non soddisfa i requisiti per il sistema da progettare</w:t>
      </w:r>
      <w:r w:rsidR="005E5717">
        <w:rPr>
          <w:rFonts w:ascii="Arial" w:hAnsi="Arial" w:cs="Arial"/>
          <w:sz w:val="20"/>
          <w:szCs w:val="20"/>
          <w:lang w:val="it-IT"/>
        </w:rPr>
        <w:t>.</w:t>
      </w:r>
      <w:r>
        <w:rPr>
          <w:rFonts w:ascii="Arial" w:hAnsi="Arial" w:cs="Arial"/>
          <w:sz w:val="20"/>
          <w:szCs w:val="20"/>
          <w:lang w:val="it-IT"/>
        </w:rPr>
        <w:t xml:space="preserve"> La connessione internet è fondamentale per la comunicazione tra hardware 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>
        <w:rPr>
          <w:rFonts w:ascii="Arial" w:hAnsi="Arial" w:cs="Arial"/>
          <w:sz w:val="20"/>
          <w:szCs w:val="20"/>
          <w:lang w:val="it-IT"/>
        </w:rPr>
        <w:t>.</w:t>
      </w:r>
      <w:r w:rsidR="00386F7E">
        <w:rPr>
          <w:rFonts w:ascii="Arial" w:hAnsi="Arial" w:cs="Arial"/>
          <w:sz w:val="20"/>
          <w:szCs w:val="20"/>
          <w:lang w:val="it-IT"/>
        </w:rPr>
        <w:t xml:space="preserve"> Per la lettura del sensore è necessario avere una scheda avente dei pin digitali, sui quali effettuare la lettura.</w:t>
      </w:r>
      <w:r>
        <w:rPr>
          <w:rFonts w:ascii="Arial" w:hAnsi="Arial" w:cs="Arial"/>
          <w:sz w:val="20"/>
          <w:szCs w:val="20"/>
          <w:lang w:val="it-IT"/>
        </w:rPr>
        <w:t xml:space="preserve"> La scelta è dunque ricaduta su una</w:t>
      </w:r>
      <w:r w:rsidR="005E5717">
        <w:rPr>
          <w:rFonts w:ascii="Arial" w:hAnsi="Arial" w:cs="Arial"/>
          <w:sz w:val="20"/>
          <w:szCs w:val="20"/>
          <w:lang w:val="it-IT"/>
        </w:rPr>
        <w:t xml:space="preserve"> scheda Wi-Fi basata su ESP32 </w:t>
      </w:r>
      <w:r w:rsidR="005E5717" w:rsidRPr="005E5717">
        <w:rPr>
          <w:rFonts w:ascii="Arial" w:hAnsi="Arial" w:cs="Arial"/>
          <w:sz w:val="20"/>
          <w:szCs w:val="20"/>
          <w:lang w:val="it-IT"/>
        </w:rPr>
        <w:t>che integra un</w:t>
      </w:r>
      <w:r w:rsidR="002A212B">
        <w:rPr>
          <w:rFonts w:ascii="Arial" w:hAnsi="Arial" w:cs="Arial"/>
          <w:sz w:val="20"/>
          <w:szCs w:val="20"/>
          <w:lang w:val="it-IT"/>
        </w:rPr>
        <w:t xml:space="preserve"> modulo per comunicare con protocollo</w:t>
      </w:r>
      <w:r w:rsidR="005E5717" w:rsidRPr="005E5717">
        <w:rPr>
          <w:rFonts w:ascii="Arial" w:hAnsi="Arial" w:cs="Arial"/>
          <w:sz w:val="20"/>
          <w:szCs w:val="20"/>
          <w:lang w:val="it-IT"/>
        </w:rPr>
        <w:t xml:space="preserve"> Wi-Fi 802.11 b/g/n, un</w:t>
      </w:r>
      <w:r w:rsidR="002A212B">
        <w:rPr>
          <w:rFonts w:ascii="Arial" w:hAnsi="Arial" w:cs="Arial"/>
          <w:sz w:val="20"/>
          <w:szCs w:val="20"/>
          <w:lang w:val="it-IT"/>
        </w:rPr>
        <w:t xml:space="preserve"> modulo per comunicare via</w:t>
      </w:r>
      <w:r w:rsidR="005E5717" w:rsidRPr="005E5717">
        <w:rPr>
          <w:rFonts w:ascii="Arial" w:hAnsi="Arial" w:cs="Arial"/>
          <w:sz w:val="20"/>
          <w:szCs w:val="20"/>
          <w:lang w:val="it-IT"/>
        </w:rPr>
        <w:t xml:space="preserve"> Bluetooth </w:t>
      </w:r>
      <w:proofErr w:type="spellStart"/>
      <w:r w:rsidR="005E5717" w:rsidRPr="005E5717">
        <w:rPr>
          <w:rFonts w:ascii="Arial" w:hAnsi="Arial" w:cs="Arial"/>
          <w:sz w:val="20"/>
          <w:szCs w:val="20"/>
          <w:lang w:val="it-IT"/>
        </w:rPr>
        <w:t>dual</w:t>
      </w:r>
      <w:proofErr w:type="spellEnd"/>
      <w:r w:rsidR="005E5717" w:rsidRPr="005E5717">
        <w:rPr>
          <w:rFonts w:ascii="Arial" w:hAnsi="Arial" w:cs="Arial"/>
          <w:sz w:val="20"/>
          <w:szCs w:val="20"/>
          <w:lang w:val="it-IT"/>
        </w:rPr>
        <w:t>-mode (classico e BLE) e 34</w:t>
      </w:r>
      <w:r w:rsidR="002A212B">
        <w:rPr>
          <w:rFonts w:ascii="Arial" w:hAnsi="Arial" w:cs="Arial"/>
          <w:sz w:val="20"/>
          <w:szCs w:val="20"/>
          <w:lang w:val="it-IT"/>
        </w:rPr>
        <w:t xml:space="preserve"> pin</w:t>
      </w:r>
      <w:r w:rsidR="00386F7E">
        <w:rPr>
          <w:rFonts w:ascii="Arial" w:hAnsi="Arial" w:cs="Arial"/>
          <w:sz w:val="20"/>
          <w:szCs w:val="20"/>
          <w:lang w:val="it-IT"/>
        </w:rPr>
        <w:t xml:space="preserve"> digitali</w:t>
      </w:r>
      <w:r w:rsidR="005E5717">
        <w:rPr>
          <w:rFonts w:ascii="Arial" w:hAnsi="Arial" w:cs="Arial"/>
          <w:sz w:val="20"/>
          <w:szCs w:val="20"/>
          <w:lang w:val="it-IT"/>
        </w:rPr>
        <w:t xml:space="preserve">. Supporta una velocità di trasmissione di dati fino a 150 Mbps, ha una potenza di uscita sull’antenna pari a 20,5 </w:t>
      </w:r>
      <w:proofErr w:type="spellStart"/>
      <w:r w:rsidR="005E5717">
        <w:rPr>
          <w:rFonts w:ascii="Arial" w:hAnsi="Arial" w:cs="Arial"/>
          <w:sz w:val="20"/>
          <w:szCs w:val="20"/>
          <w:lang w:val="it-IT"/>
        </w:rPr>
        <w:t>dBm</w:t>
      </w:r>
      <w:proofErr w:type="spellEnd"/>
      <w:r w:rsidR="005E5717">
        <w:rPr>
          <w:rFonts w:ascii="Arial" w:hAnsi="Arial" w:cs="Arial"/>
          <w:sz w:val="20"/>
          <w:szCs w:val="20"/>
          <w:lang w:val="it-IT"/>
        </w:rPr>
        <w:t xml:space="preserve"> per garantire la massima portata. Dispone inoltre di interfacce per sensori di temperatura, </w:t>
      </w:r>
      <w:proofErr w:type="spellStart"/>
      <w:r w:rsidR="005E5717">
        <w:rPr>
          <w:rFonts w:ascii="Arial" w:hAnsi="Arial" w:cs="Arial"/>
          <w:sz w:val="20"/>
          <w:szCs w:val="20"/>
          <w:lang w:val="it-IT"/>
        </w:rPr>
        <w:t>touch</w:t>
      </w:r>
      <w:proofErr w:type="spellEnd"/>
      <w:r w:rsidR="005E5717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5E5717">
        <w:rPr>
          <w:rFonts w:ascii="Arial" w:hAnsi="Arial" w:cs="Arial"/>
          <w:sz w:val="20"/>
          <w:szCs w:val="20"/>
          <w:lang w:val="it-IT"/>
        </w:rPr>
        <w:t>sensor</w:t>
      </w:r>
      <w:proofErr w:type="spellEnd"/>
      <w:r w:rsidR="005E5717">
        <w:rPr>
          <w:rFonts w:ascii="Arial" w:hAnsi="Arial" w:cs="Arial"/>
          <w:sz w:val="20"/>
          <w:szCs w:val="20"/>
          <w:lang w:val="it-IT"/>
        </w:rPr>
        <w:t>, SD card,</w:t>
      </w:r>
      <w:r w:rsidR="005E5717" w:rsidRPr="00AF0E55">
        <w:rPr>
          <w:lang w:val="it-IT"/>
        </w:rPr>
        <w:t xml:space="preserve"> </w:t>
      </w:r>
      <w:r w:rsidR="005E5717" w:rsidRPr="005E5717">
        <w:rPr>
          <w:rFonts w:ascii="Arial" w:hAnsi="Arial" w:cs="Arial"/>
          <w:sz w:val="20"/>
          <w:szCs w:val="20"/>
          <w:lang w:val="it-IT"/>
        </w:rPr>
        <w:t>UART, SPI, SDIO, I2C, LED PWM, Motor PWM, I2S</w:t>
      </w:r>
      <w:r w:rsidR="005E5717">
        <w:rPr>
          <w:rFonts w:ascii="Arial" w:hAnsi="Arial" w:cs="Arial"/>
          <w:sz w:val="20"/>
          <w:szCs w:val="20"/>
          <w:lang w:val="it-IT"/>
        </w:rPr>
        <w:t xml:space="preserve">, IR, connettore micro USB, pulsante di </w:t>
      </w:r>
      <w:proofErr w:type="spellStart"/>
      <w:r w:rsidR="005E5717">
        <w:rPr>
          <w:rFonts w:ascii="Arial" w:hAnsi="Arial" w:cs="Arial"/>
          <w:sz w:val="20"/>
          <w:szCs w:val="20"/>
          <w:lang w:val="it-IT"/>
        </w:rPr>
        <w:t>Boot</w:t>
      </w:r>
      <w:proofErr w:type="spellEnd"/>
      <w:r w:rsidR="005E5717">
        <w:rPr>
          <w:rFonts w:ascii="Arial" w:hAnsi="Arial" w:cs="Arial"/>
          <w:sz w:val="20"/>
          <w:szCs w:val="20"/>
          <w:lang w:val="it-IT"/>
        </w:rPr>
        <w:t xml:space="preserve"> e pulsante di reset. </w:t>
      </w:r>
    </w:p>
    <w:p w14:paraId="31E7C3C2" w14:textId="77777777" w:rsidR="00AA58DC" w:rsidRDefault="00AA58DC" w:rsidP="00CD43DC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234DC1AB" w14:textId="77777777" w:rsidR="00AA58DC" w:rsidRDefault="00AA58DC" w:rsidP="00AA58DC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noProof/>
          <w:sz w:val="20"/>
          <w:szCs w:val="20"/>
          <w:lang w:val="it-IT" w:eastAsia="it-IT"/>
        </w:rPr>
        <w:drawing>
          <wp:inline distT="0" distB="0" distL="0" distR="0" wp14:anchorId="043552A8" wp14:editId="0CB0A81D">
            <wp:extent cx="2062886" cy="2062886"/>
            <wp:effectExtent l="0" t="0" r="0" b="0"/>
            <wp:docPr id="5" name="Immagine 5" descr="C:\Users\laura\Desktop\Unige\Triennale\Laurea\schedaWi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\Desktop\Unige\Triennale\Laurea\schedaWifi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019" cy="206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8EF1" w14:textId="77777777" w:rsidR="00AA58DC" w:rsidRDefault="00AA58DC" w:rsidP="00AA58DC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i/>
          <w:sz w:val="20"/>
          <w:szCs w:val="20"/>
          <w:lang w:val="it-IT"/>
        </w:rPr>
        <w:t>Figura 4</w:t>
      </w:r>
      <w:r>
        <w:rPr>
          <w:rFonts w:ascii="Arial" w:hAnsi="Arial" w:cs="Arial"/>
          <w:sz w:val="20"/>
          <w:szCs w:val="20"/>
          <w:lang w:val="it-IT"/>
        </w:rPr>
        <w:t>: Scheda Wi-Fi Esp32</w:t>
      </w:r>
    </w:p>
    <w:p w14:paraId="4B779AE0" w14:textId="77777777" w:rsidR="006D1012" w:rsidRDefault="006D1012" w:rsidP="006D1012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6191E1F0" w14:textId="7A6DBAB4" w:rsidR="000E623C" w:rsidRPr="000E623C" w:rsidRDefault="000E623C" w:rsidP="006D1012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  <w:u w:val="single"/>
          <w:lang w:val="it-IT"/>
        </w:rPr>
      </w:pPr>
      <w:r>
        <w:rPr>
          <w:rFonts w:ascii="Arial" w:hAnsi="Arial" w:cs="Arial"/>
          <w:b/>
          <w:sz w:val="20"/>
          <w:szCs w:val="20"/>
          <w:u w:val="single"/>
          <w:lang w:val="it-IT"/>
        </w:rPr>
        <w:lastRenderedPageBreak/>
        <w:t>Componenti elettronici di base</w:t>
      </w:r>
    </w:p>
    <w:p w14:paraId="3495A7A7" w14:textId="77777777" w:rsidR="000E623C" w:rsidRDefault="000E623C" w:rsidP="006D1012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467D6FCC" w14:textId="77777777" w:rsidR="006D1012" w:rsidRDefault="006D1012" w:rsidP="006D1012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I componenti appena mostrati sono i principali componenti elettronici necessari allo sviluppo del progetto, ma non solo i soli. È stato ovviamente necessario l’utilizzo di ulteriori componenti quali</w:t>
      </w:r>
    </w:p>
    <w:p w14:paraId="5536B894" w14:textId="4F9152FF" w:rsidR="006D1012" w:rsidRDefault="006D1012" w:rsidP="006D1012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Una</w:t>
      </w:r>
      <w:r w:rsidR="002A212B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breadboard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, </w:t>
      </w:r>
      <w:r w:rsidRPr="006D1012">
        <w:rPr>
          <w:rFonts w:ascii="Arial" w:hAnsi="Arial" w:cs="Arial"/>
          <w:sz w:val="20"/>
          <w:szCs w:val="20"/>
          <w:lang w:val="it-IT"/>
        </w:rPr>
        <w:t xml:space="preserve">strumento utilizzato per creare prototipi di circuiti elettrici. A differenza della basetta millefori, che è </w:t>
      </w:r>
      <w:r w:rsidR="002A212B">
        <w:rPr>
          <w:rFonts w:ascii="Arial" w:hAnsi="Arial" w:cs="Arial"/>
          <w:sz w:val="20"/>
          <w:szCs w:val="20"/>
          <w:lang w:val="it-IT"/>
        </w:rPr>
        <w:t>base di rame con tanti fori (da qui il nome)</w:t>
      </w:r>
      <w:r w:rsidRPr="006D1012">
        <w:rPr>
          <w:rFonts w:ascii="Arial" w:hAnsi="Arial" w:cs="Arial"/>
          <w:sz w:val="20"/>
          <w:szCs w:val="20"/>
          <w:lang w:val="it-IT"/>
        </w:rPr>
        <w:t xml:space="preserve"> su cui vengono saldati i componenti e i colleg</w:t>
      </w:r>
      <w:r>
        <w:rPr>
          <w:rFonts w:ascii="Arial" w:hAnsi="Arial" w:cs="Arial"/>
          <w:sz w:val="20"/>
          <w:szCs w:val="20"/>
          <w:lang w:val="it-IT"/>
        </w:rPr>
        <w:t>amenti che formano il prototipo</w:t>
      </w:r>
      <w:r w:rsidRPr="006D1012">
        <w:rPr>
          <w:rFonts w:ascii="Arial" w:hAnsi="Arial" w:cs="Arial"/>
          <w:sz w:val="20"/>
          <w:szCs w:val="20"/>
          <w:lang w:val="it-IT"/>
        </w:rPr>
        <w:t>, la</w:t>
      </w:r>
      <w:r w:rsidR="002A212B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Pr="006D1012">
        <w:rPr>
          <w:rFonts w:ascii="Arial" w:hAnsi="Arial" w:cs="Arial"/>
          <w:sz w:val="20"/>
          <w:szCs w:val="20"/>
          <w:lang w:val="it-IT"/>
        </w:rPr>
        <w:t>breadboard</w:t>
      </w:r>
      <w:proofErr w:type="spellEnd"/>
      <w:r w:rsidRPr="006D1012">
        <w:rPr>
          <w:rFonts w:ascii="Arial" w:hAnsi="Arial" w:cs="Arial"/>
          <w:sz w:val="20"/>
          <w:szCs w:val="20"/>
          <w:lang w:val="it-IT"/>
        </w:rPr>
        <w:t xml:space="preserve"> non richiede saldature ed è completamente riutilizzabile</w:t>
      </w:r>
      <w:r w:rsidR="002A212B">
        <w:rPr>
          <w:rFonts w:ascii="Arial" w:hAnsi="Arial" w:cs="Arial"/>
          <w:sz w:val="20"/>
          <w:szCs w:val="20"/>
          <w:lang w:val="it-IT"/>
        </w:rPr>
        <w:t xml:space="preserve"> poiché è strutturata in modo da avere delle linee di continuità che servono a collegare i componenti </w:t>
      </w:r>
      <w:r w:rsidR="00250998">
        <w:rPr>
          <w:rFonts w:ascii="Arial" w:hAnsi="Arial" w:cs="Arial"/>
          <w:sz w:val="20"/>
          <w:szCs w:val="20"/>
          <w:lang w:val="it-IT"/>
        </w:rPr>
        <w:t>in modo “</w:t>
      </w:r>
      <w:proofErr w:type="spellStart"/>
      <w:r w:rsidR="00250998">
        <w:rPr>
          <w:rFonts w:ascii="Arial" w:hAnsi="Arial" w:cs="Arial"/>
          <w:sz w:val="20"/>
          <w:szCs w:val="20"/>
          <w:lang w:val="it-IT"/>
        </w:rPr>
        <w:t>plug</w:t>
      </w:r>
      <w:proofErr w:type="spellEnd"/>
      <w:r w:rsidR="00250998">
        <w:rPr>
          <w:rFonts w:ascii="Arial" w:hAnsi="Arial" w:cs="Arial"/>
          <w:sz w:val="20"/>
          <w:szCs w:val="20"/>
          <w:lang w:val="it-IT"/>
        </w:rPr>
        <w:t xml:space="preserve"> and play”</w:t>
      </w:r>
      <w:r>
        <w:rPr>
          <w:rFonts w:ascii="Arial" w:hAnsi="Arial" w:cs="Arial"/>
          <w:sz w:val="20"/>
          <w:szCs w:val="20"/>
          <w:lang w:val="it-IT"/>
        </w:rPr>
        <w:t xml:space="preserve">. </w:t>
      </w:r>
    </w:p>
    <w:p w14:paraId="41B5B7F6" w14:textId="67D17C4E" w:rsidR="006D1012" w:rsidRPr="00386F7E" w:rsidRDefault="006D1012" w:rsidP="00386F7E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Un alimentatore per poter fornire l’energia necessaria al sistema</w:t>
      </w:r>
    </w:p>
    <w:p w14:paraId="735F2D1C" w14:textId="77777777" w:rsidR="00EF237D" w:rsidRDefault="00EF237D" w:rsidP="00EF237D">
      <w:pPr>
        <w:pStyle w:val="Paragrafoelenco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proofErr w:type="spellStart"/>
      <w:r>
        <w:rPr>
          <w:rFonts w:ascii="Arial" w:hAnsi="Arial" w:cs="Arial"/>
          <w:sz w:val="20"/>
          <w:szCs w:val="20"/>
          <w:lang w:val="it-IT"/>
        </w:rPr>
        <w:t>Jumper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maschio-femmina</w:t>
      </w:r>
    </w:p>
    <w:p w14:paraId="255275B9" w14:textId="77777777" w:rsidR="006D1012" w:rsidRDefault="00EF237D" w:rsidP="006D1012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Tutti gli strumenti hardware sopracitati sono mostrati in figura 5.</w:t>
      </w:r>
    </w:p>
    <w:p w14:paraId="6A9ABA37" w14:textId="77777777" w:rsidR="00386F7E" w:rsidRDefault="00386F7E" w:rsidP="006D1012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677AF912" w14:textId="77777777" w:rsidR="00EF237D" w:rsidRDefault="00EF237D" w:rsidP="00EF237D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noProof/>
          <w:sz w:val="20"/>
          <w:szCs w:val="20"/>
          <w:lang w:val="it-IT" w:eastAsia="it-IT"/>
        </w:rPr>
        <w:drawing>
          <wp:inline distT="0" distB="0" distL="0" distR="0" wp14:anchorId="702E1309" wp14:editId="329D2A72">
            <wp:extent cx="3350218" cy="2348179"/>
            <wp:effectExtent l="0" t="0" r="3175" b="0"/>
            <wp:docPr id="6" name="Immagine 6" descr="C:\Users\laura\Desktop\Unige\Triennale\Laurea\componenti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\Desktop\Unige\Triennale\Laurea\componentiH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6" cy="23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21096" w14:textId="77777777" w:rsidR="00EF237D" w:rsidRDefault="00EF237D" w:rsidP="00EF237D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i/>
          <w:sz w:val="20"/>
          <w:szCs w:val="20"/>
          <w:lang w:val="it-IT"/>
        </w:rPr>
        <w:t>Figura 5</w:t>
      </w:r>
      <w:r>
        <w:rPr>
          <w:rFonts w:ascii="Arial" w:hAnsi="Arial" w:cs="Arial"/>
          <w:sz w:val="20"/>
          <w:szCs w:val="20"/>
          <w:lang w:val="it-IT"/>
        </w:rPr>
        <w:t>: Componenti hardware del progetto</w:t>
      </w:r>
    </w:p>
    <w:p w14:paraId="11333DA9" w14:textId="77777777" w:rsidR="004266CA" w:rsidRDefault="004266CA" w:rsidP="00EF237D">
      <w:pPr>
        <w:pStyle w:val="Paragrafoelenco"/>
        <w:tabs>
          <w:tab w:val="num" w:pos="0"/>
        </w:tabs>
        <w:spacing w:after="0" w:line="240" w:lineRule="auto"/>
        <w:ind w:left="0"/>
        <w:jc w:val="center"/>
        <w:rPr>
          <w:rFonts w:ascii="Arial" w:hAnsi="Arial" w:cs="Arial"/>
          <w:sz w:val="20"/>
          <w:szCs w:val="20"/>
          <w:lang w:val="it-IT"/>
        </w:rPr>
      </w:pPr>
    </w:p>
    <w:p w14:paraId="5EA08ED0" w14:textId="5DFB14E0" w:rsidR="000E623C" w:rsidRPr="000E623C" w:rsidRDefault="000E623C" w:rsidP="00EF237D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  <w:u w:val="single"/>
          <w:lang w:val="it-IT"/>
        </w:rPr>
      </w:pPr>
      <w:proofErr w:type="spellStart"/>
      <w:r>
        <w:rPr>
          <w:rFonts w:ascii="Arial" w:hAnsi="Arial" w:cs="Arial"/>
          <w:b/>
          <w:sz w:val="20"/>
          <w:szCs w:val="20"/>
          <w:u w:val="single"/>
          <w:lang w:val="it-IT"/>
        </w:rPr>
        <w:t>Measurify</w:t>
      </w:r>
      <w:proofErr w:type="spellEnd"/>
    </w:p>
    <w:p w14:paraId="5093B27B" w14:textId="77777777" w:rsidR="000E623C" w:rsidRDefault="000E623C" w:rsidP="00EF237D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75D136E9" w14:textId="51D8626D" w:rsidR="00EF237D" w:rsidRDefault="00EF237D" w:rsidP="00EF237D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Dal punto di vista software il punto focale del progetto </w:t>
      </w:r>
      <w:r w:rsidR="00250998">
        <w:rPr>
          <w:rFonts w:ascii="Arial" w:hAnsi="Arial" w:cs="Arial"/>
          <w:sz w:val="20"/>
          <w:szCs w:val="20"/>
          <w:lang w:val="it-IT"/>
        </w:rPr>
        <w:t>è basato sull’uso dell</w:t>
      </w:r>
      <w:r>
        <w:rPr>
          <w:rFonts w:ascii="Arial" w:hAnsi="Arial" w:cs="Arial"/>
          <w:sz w:val="20"/>
          <w:szCs w:val="20"/>
          <w:lang w:val="it-IT"/>
        </w:rPr>
        <w:t xml:space="preserve">’API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Measurify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. </w:t>
      </w:r>
      <w:r w:rsidR="00F00CF9">
        <w:rPr>
          <w:rFonts w:ascii="Arial" w:hAnsi="Arial" w:cs="Arial"/>
          <w:sz w:val="20"/>
          <w:szCs w:val="20"/>
          <w:lang w:val="it-IT"/>
        </w:rPr>
        <w:t>Tale API, creata in laboratorio dal Prof. Riccardo Berta, si basa su alcuni concetti fondamentali:</w:t>
      </w:r>
    </w:p>
    <w:p w14:paraId="76348386" w14:textId="77777777" w:rsidR="00F00CF9" w:rsidRPr="00F00CF9" w:rsidRDefault="00F00CF9" w:rsidP="00F00CF9">
      <w:pPr>
        <w:pStyle w:val="Paragrafoelenco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proofErr w:type="spellStart"/>
      <w:r>
        <w:rPr>
          <w:rFonts w:ascii="Arial" w:hAnsi="Arial" w:cs="Arial"/>
          <w:sz w:val="20"/>
          <w:szCs w:val="20"/>
          <w:lang w:val="it-IT"/>
        </w:rPr>
        <w:t>Thing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 xml:space="preserve">: si tratta di una “cosa” (una persona, un ambiente, un oggetto, </w:t>
      </w:r>
      <w:proofErr w:type="spellStart"/>
      <w:r w:rsidRPr="00F00CF9">
        <w:rPr>
          <w:rFonts w:ascii="Arial" w:hAnsi="Arial" w:cs="Arial"/>
          <w:sz w:val="20"/>
          <w:szCs w:val="20"/>
          <w:lang w:val="it-IT"/>
        </w:rPr>
        <w:t>ecc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 xml:space="preserve">) per la quale si sta facendo una misurazione. </w:t>
      </w:r>
      <w:r>
        <w:rPr>
          <w:rFonts w:ascii="Arial" w:hAnsi="Arial" w:cs="Arial"/>
          <w:sz w:val="20"/>
          <w:szCs w:val="20"/>
          <w:lang w:val="it-IT"/>
        </w:rPr>
        <w:t xml:space="preserve">Nel caso specifico di questo progetto la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thing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corrisponde alla stanza dove si trova il sensore</w:t>
      </w:r>
      <w:r w:rsidRPr="00F00CF9">
        <w:rPr>
          <w:rFonts w:ascii="Arial" w:hAnsi="Arial" w:cs="Arial"/>
          <w:sz w:val="20"/>
          <w:szCs w:val="20"/>
          <w:lang w:val="it-IT"/>
        </w:rPr>
        <w:t>.</w:t>
      </w:r>
    </w:p>
    <w:p w14:paraId="57A6A7AF" w14:textId="77777777" w:rsidR="00F00CF9" w:rsidRPr="00F00CF9" w:rsidRDefault="00F00CF9" w:rsidP="00F00CF9">
      <w:pPr>
        <w:pStyle w:val="Paragrafoelenco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proofErr w:type="spellStart"/>
      <w:r w:rsidRPr="00F00CF9">
        <w:rPr>
          <w:rFonts w:ascii="Arial" w:hAnsi="Arial" w:cs="Arial"/>
          <w:sz w:val="20"/>
          <w:szCs w:val="20"/>
          <w:lang w:val="it-IT"/>
        </w:rPr>
        <w:t>F</w:t>
      </w:r>
      <w:r>
        <w:rPr>
          <w:rFonts w:ascii="Arial" w:hAnsi="Arial" w:cs="Arial"/>
          <w:sz w:val="20"/>
          <w:szCs w:val="20"/>
          <w:lang w:val="it-IT"/>
        </w:rPr>
        <w:t>eature</w:t>
      </w:r>
      <w:proofErr w:type="spellEnd"/>
      <w:r>
        <w:rPr>
          <w:rFonts w:ascii="Arial" w:hAnsi="Arial" w:cs="Arial"/>
          <w:sz w:val="20"/>
          <w:szCs w:val="20"/>
          <w:lang w:val="it-IT"/>
        </w:rPr>
        <w:t>: riguarda ciò che viene misurato</w:t>
      </w:r>
      <w:r w:rsidRPr="00F00CF9">
        <w:rPr>
          <w:rFonts w:ascii="Arial" w:hAnsi="Arial" w:cs="Arial"/>
          <w:sz w:val="20"/>
          <w:szCs w:val="20"/>
          <w:lang w:val="it-IT"/>
        </w:rPr>
        <w:t xml:space="preserve"> (la temperatura, l’umidità, il peso, </w:t>
      </w:r>
      <w:proofErr w:type="spellStart"/>
      <w:r w:rsidRPr="00F00CF9">
        <w:rPr>
          <w:rFonts w:ascii="Arial" w:hAnsi="Arial" w:cs="Arial"/>
          <w:sz w:val="20"/>
          <w:szCs w:val="20"/>
          <w:lang w:val="it-IT"/>
        </w:rPr>
        <w:t>ecc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 xml:space="preserve">). </w:t>
      </w:r>
      <w:r w:rsidR="00F753F1">
        <w:rPr>
          <w:rFonts w:ascii="Arial" w:hAnsi="Arial" w:cs="Arial"/>
          <w:sz w:val="20"/>
          <w:szCs w:val="20"/>
          <w:lang w:val="it-IT"/>
        </w:rPr>
        <w:t xml:space="preserve">Nel caso specifico del nostro progetto si tratta dell’ingresso nella stanza, caratterizzato dal </w:t>
      </w:r>
    </w:p>
    <w:p w14:paraId="2F7BD618" w14:textId="77777777" w:rsidR="00F00CF9" w:rsidRPr="00F00CF9" w:rsidRDefault="00F753F1" w:rsidP="00F00CF9">
      <w:pPr>
        <w:pStyle w:val="Paragrafoelenco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Device</w:t>
      </w:r>
      <w:r w:rsidR="00F00CF9" w:rsidRPr="00F00CF9">
        <w:rPr>
          <w:rFonts w:ascii="Arial" w:hAnsi="Arial" w:cs="Arial"/>
          <w:sz w:val="20"/>
          <w:szCs w:val="20"/>
          <w:lang w:val="it-IT"/>
        </w:rPr>
        <w:t>: si tratta di un dispositivo (hardware/software) che può misurare una certa dimensione (</w:t>
      </w:r>
      <w:proofErr w:type="spellStart"/>
      <w:r w:rsidR="00F00CF9" w:rsidRPr="00F00CF9">
        <w:rPr>
          <w:rFonts w:ascii="Arial" w:hAnsi="Arial" w:cs="Arial"/>
          <w:sz w:val="20"/>
          <w:szCs w:val="20"/>
          <w:lang w:val="it-IT"/>
        </w:rPr>
        <w:t>feature</w:t>
      </w:r>
      <w:proofErr w:type="spellEnd"/>
      <w:r w:rsidR="00F00CF9" w:rsidRPr="00F00CF9">
        <w:rPr>
          <w:rFonts w:ascii="Arial" w:hAnsi="Arial" w:cs="Arial"/>
          <w:sz w:val="20"/>
          <w:szCs w:val="20"/>
          <w:lang w:val="it-IT"/>
        </w:rPr>
        <w:t>) su una determinata cosa (</w:t>
      </w:r>
      <w:proofErr w:type="spellStart"/>
      <w:r w:rsidR="00F00CF9" w:rsidRPr="00F00CF9">
        <w:rPr>
          <w:rFonts w:ascii="Arial" w:hAnsi="Arial" w:cs="Arial"/>
          <w:sz w:val="20"/>
          <w:szCs w:val="20"/>
          <w:lang w:val="it-IT"/>
        </w:rPr>
        <w:t>thing</w:t>
      </w:r>
      <w:proofErr w:type="spellEnd"/>
      <w:r w:rsidR="00F00CF9" w:rsidRPr="00F00CF9">
        <w:rPr>
          <w:rFonts w:ascii="Arial" w:hAnsi="Arial" w:cs="Arial"/>
          <w:sz w:val="20"/>
          <w:szCs w:val="20"/>
          <w:lang w:val="it-IT"/>
        </w:rPr>
        <w:t xml:space="preserve">). </w:t>
      </w:r>
      <w:r>
        <w:rPr>
          <w:rFonts w:ascii="Arial" w:hAnsi="Arial" w:cs="Arial"/>
          <w:sz w:val="20"/>
          <w:szCs w:val="20"/>
          <w:lang w:val="it-IT"/>
        </w:rPr>
        <w:t xml:space="preserve">Nel caso specifico di questo progetto il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device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è il sensore PIR che rileva la presenza nella stanza</w:t>
      </w:r>
    </w:p>
    <w:p w14:paraId="7C030AF4" w14:textId="1C65AF8F" w:rsidR="00F03D15" w:rsidRPr="00F03D15" w:rsidRDefault="00F00CF9" w:rsidP="00F03D15">
      <w:pPr>
        <w:pStyle w:val="Paragrafoelenco"/>
        <w:numPr>
          <w:ilvl w:val="0"/>
          <w:numId w:val="24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proofErr w:type="spellStart"/>
      <w:r w:rsidRPr="00F00CF9">
        <w:rPr>
          <w:rFonts w:ascii="Arial" w:hAnsi="Arial" w:cs="Arial"/>
          <w:sz w:val="20"/>
          <w:szCs w:val="20"/>
          <w:lang w:val="it-IT"/>
        </w:rPr>
        <w:t>M</w:t>
      </w:r>
      <w:r w:rsidR="00F753F1">
        <w:rPr>
          <w:rFonts w:ascii="Arial" w:hAnsi="Arial" w:cs="Arial"/>
          <w:sz w:val="20"/>
          <w:szCs w:val="20"/>
          <w:lang w:val="it-IT"/>
        </w:rPr>
        <w:t>easurement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>: si tratta di una misura effettuata da un dispositivo (</w:t>
      </w:r>
      <w:proofErr w:type="spellStart"/>
      <w:r w:rsidRPr="00F00CF9">
        <w:rPr>
          <w:rFonts w:ascii="Arial" w:hAnsi="Arial" w:cs="Arial"/>
          <w:sz w:val="20"/>
          <w:szCs w:val="20"/>
          <w:lang w:val="it-IT"/>
        </w:rPr>
        <w:t>device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>) per una certa dimensione (</w:t>
      </w:r>
      <w:proofErr w:type="spellStart"/>
      <w:r w:rsidRPr="00F00CF9">
        <w:rPr>
          <w:rFonts w:ascii="Arial" w:hAnsi="Arial" w:cs="Arial"/>
          <w:sz w:val="20"/>
          <w:szCs w:val="20"/>
          <w:lang w:val="it-IT"/>
        </w:rPr>
        <w:t>feature</w:t>
      </w:r>
      <w:proofErr w:type="spellEnd"/>
      <w:r w:rsidRPr="00F00CF9">
        <w:rPr>
          <w:rFonts w:ascii="Arial" w:hAnsi="Arial" w:cs="Arial"/>
          <w:sz w:val="20"/>
          <w:szCs w:val="20"/>
          <w:lang w:val="it-IT"/>
        </w:rPr>
        <w:t>) s</w:t>
      </w:r>
      <w:r w:rsidR="00386F7E">
        <w:rPr>
          <w:rFonts w:ascii="Arial" w:hAnsi="Arial" w:cs="Arial"/>
          <w:sz w:val="20"/>
          <w:szCs w:val="20"/>
          <w:lang w:val="it-IT"/>
        </w:rPr>
        <w:t>u una determinata cosa (</w:t>
      </w:r>
      <w:proofErr w:type="spellStart"/>
      <w:r w:rsidR="00386F7E">
        <w:rPr>
          <w:rFonts w:ascii="Arial" w:hAnsi="Arial" w:cs="Arial"/>
          <w:sz w:val="20"/>
          <w:szCs w:val="20"/>
          <w:lang w:val="it-IT"/>
        </w:rPr>
        <w:t>thing</w:t>
      </w:r>
      <w:proofErr w:type="spellEnd"/>
      <w:r w:rsidR="00386F7E">
        <w:rPr>
          <w:rFonts w:ascii="Arial" w:hAnsi="Arial" w:cs="Arial"/>
          <w:sz w:val="20"/>
          <w:szCs w:val="20"/>
          <w:lang w:val="it-IT"/>
        </w:rPr>
        <w:t>).</w:t>
      </w:r>
    </w:p>
    <w:p w14:paraId="2CAAC95E" w14:textId="77777777" w:rsidR="00433624" w:rsidRDefault="00433624" w:rsidP="00386F7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0B19E3F" w14:textId="3D01FFFB" w:rsidR="00433624" w:rsidRDefault="00433624" w:rsidP="00386F7E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Struttura del codice Arduino</w:t>
      </w:r>
    </w:p>
    <w:p w14:paraId="78956064" w14:textId="77777777" w:rsidR="000E623C" w:rsidRDefault="000E623C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4ECA9B55" w14:textId="4DD037BD" w:rsidR="00433624" w:rsidRDefault="00433624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Ogni programma Arduino deve imp</w:t>
      </w:r>
      <w:r w:rsidR="00823989">
        <w:rPr>
          <w:rFonts w:ascii="Arial" w:hAnsi="Arial" w:cs="Arial"/>
          <w:sz w:val="20"/>
          <w:szCs w:val="20"/>
          <w:lang w:val="it-IT"/>
        </w:rPr>
        <w:t xml:space="preserve">lementare due metodi principali, quello di setup() e quello di </w:t>
      </w:r>
      <w:proofErr w:type="spellStart"/>
      <w:r w:rsidR="00823989">
        <w:rPr>
          <w:rFonts w:ascii="Arial" w:hAnsi="Arial" w:cs="Arial"/>
          <w:sz w:val="20"/>
          <w:szCs w:val="20"/>
          <w:lang w:val="it-IT"/>
        </w:rPr>
        <w:t>loop</w:t>
      </w:r>
      <w:proofErr w:type="spellEnd"/>
      <w:r w:rsidR="00823989">
        <w:rPr>
          <w:rFonts w:ascii="Arial" w:hAnsi="Arial" w:cs="Arial"/>
          <w:sz w:val="20"/>
          <w:szCs w:val="20"/>
          <w:lang w:val="it-IT"/>
        </w:rPr>
        <w:t>():</w:t>
      </w:r>
    </w:p>
    <w:p w14:paraId="47F72D32" w14:textId="7147110C" w:rsidR="00823989" w:rsidRDefault="00823989" w:rsidP="00823989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Nella funzione di setup() viene implementato tutto il codice inerente alla dichiarazione dei pin e il settaggio dei parametri richiesti dalle librerie per il loro funzionamento.</w:t>
      </w:r>
    </w:p>
    <w:p w14:paraId="00294637" w14:textId="5A3BEAE4" w:rsidR="00823989" w:rsidRDefault="00823989" w:rsidP="00823989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Nella funzione di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loop</w:t>
      </w:r>
      <w:proofErr w:type="spellEnd"/>
      <w:r>
        <w:rPr>
          <w:rFonts w:ascii="Arial" w:hAnsi="Arial" w:cs="Arial"/>
          <w:sz w:val="20"/>
          <w:szCs w:val="20"/>
          <w:lang w:val="it-IT"/>
        </w:rPr>
        <w:t>() viene implementato il codice inerente al compito che deve adempiere il microcontrollore</w:t>
      </w:r>
    </w:p>
    <w:p w14:paraId="47AF173A" w14:textId="77777777" w:rsidR="00823989" w:rsidRPr="00823989" w:rsidRDefault="00823989" w:rsidP="00823989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C95C337" w14:textId="49C0C560" w:rsidR="00823989" w:rsidRDefault="00823989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b/>
          <w:sz w:val="20"/>
          <w:szCs w:val="20"/>
          <w:u w:val="single"/>
          <w:lang w:val="it-IT"/>
        </w:rPr>
      </w:pPr>
      <w:r w:rsidRPr="00823989">
        <w:rPr>
          <w:rFonts w:ascii="Arial" w:hAnsi="Arial" w:cs="Arial"/>
          <w:b/>
          <w:sz w:val="20"/>
          <w:szCs w:val="20"/>
          <w:u w:val="single"/>
          <w:lang w:val="it-IT"/>
        </w:rPr>
        <w:t xml:space="preserve">Implementazione della libreria </w:t>
      </w:r>
      <w:proofErr w:type="spellStart"/>
      <w:r w:rsidRPr="00823989">
        <w:rPr>
          <w:rFonts w:ascii="Arial" w:hAnsi="Arial" w:cs="Arial"/>
          <w:b/>
          <w:sz w:val="20"/>
          <w:szCs w:val="20"/>
          <w:u w:val="single"/>
          <w:lang w:val="it-IT"/>
        </w:rPr>
        <w:t>EdgeEngine</w:t>
      </w:r>
      <w:proofErr w:type="spellEnd"/>
    </w:p>
    <w:p w14:paraId="159FE321" w14:textId="77777777" w:rsidR="000E623C" w:rsidRDefault="000E623C" w:rsidP="00823989">
      <w:pPr>
        <w:tabs>
          <w:tab w:val="num" w:pos="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5E91ABE" w14:textId="2DAA092E" w:rsidR="00823989" w:rsidRDefault="00823989" w:rsidP="00823989">
      <w:pPr>
        <w:tabs>
          <w:tab w:val="num" w:pos="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connessione tra il </w:t>
      </w:r>
      <w:proofErr w:type="spellStart"/>
      <w:r>
        <w:rPr>
          <w:rFonts w:ascii="Arial" w:hAnsi="Arial" w:cs="Arial"/>
          <w:sz w:val="20"/>
          <w:szCs w:val="20"/>
        </w:rPr>
        <w:t>cloud</w:t>
      </w:r>
      <w:proofErr w:type="spellEnd"/>
      <w:r>
        <w:rPr>
          <w:rFonts w:ascii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</w:rPr>
        <w:t>Measurify</w:t>
      </w:r>
      <w:proofErr w:type="spellEnd"/>
      <w:r>
        <w:rPr>
          <w:rFonts w:ascii="Arial" w:hAnsi="Arial" w:cs="Arial"/>
          <w:sz w:val="20"/>
          <w:szCs w:val="20"/>
        </w:rPr>
        <w:t xml:space="preserve"> e l’hardware è stato facilitato dall’implementazione nel codice Arduino della libreria </w:t>
      </w:r>
      <w:proofErr w:type="spellStart"/>
      <w:r>
        <w:rPr>
          <w:rFonts w:ascii="Arial" w:hAnsi="Arial" w:cs="Arial"/>
          <w:sz w:val="20"/>
          <w:szCs w:val="20"/>
        </w:rPr>
        <w:t>EdgeEngine</w:t>
      </w:r>
      <w:proofErr w:type="spellEnd"/>
      <w:r>
        <w:rPr>
          <w:rFonts w:ascii="Arial" w:hAnsi="Arial" w:cs="Arial"/>
          <w:sz w:val="20"/>
          <w:szCs w:val="20"/>
        </w:rPr>
        <w:t>. Rispetto a quanto detto sopra:</w:t>
      </w:r>
    </w:p>
    <w:p w14:paraId="4DC76F35" w14:textId="271AF604" w:rsidR="004B3A8E" w:rsidRPr="0053699D" w:rsidRDefault="004B3A8E" w:rsidP="004B3A8E">
      <w:pPr>
        <w:pStyle w:val="Paragrafoelenco"/>
        <w:numPr>
          <w:ilvl w:val="0"/>
          <w:numId w:val="28"/>
        </w:numPr>
        <w:tabs>
          <w:tab w:val="num" w:pos="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3A8E">
        <w:rPr>
          <w:rFonts w:ascii="Arial" w:hAnsi="Arial" w:cs="Arial"/>
          <w:sz w:val="20"/>
          <w:szCs w:val="20"/>
          <w:lang w:val="it-IT"/>
        </w:rPr>
        <w:t>Nella</w:t>
      </w:r>
      <w:r>
        <w:rPr>
          <w:rFonts w:ascii="Arial" w:hAnsi="Arial" w:cs="Arial"/>
          <w:sz w:val="20"/>
          <w:szCs w:val="20"/>
        </w:rPr>
        <w:t xml:space="preserve"> </w:t>
      </w:r>
      <w:r w:rsidRPr="004B3A8E">
        <w:rPr>
          <w:rFonts w:ascii="Arial" w:hAnsi="Arial" w:cs="Arial"/>
          <w:sz w:val="20"/>
          <w:szCs w:val="20"/>
          <w:lang w:val="it-IT"/>
        </w:rPr>
        <w:t>funzione</w:t>
      </w:r>
      <w:r>
        <w:rPr>
          <w:rFonts w:ascii="Arial" w:hAnsi="Arial" w:cs="Arial"/>
          <w:sz w:val="20"/>
          <w:szCs w:val="20"/>
        </w:rPr>
        <w:t xml:space="preserve"> di setup() </w:t>
      </w:r>
      <w:r w:rsidRPr="004B3A8E">
        <w:rPr>
          <w:rFonts w:ascii="Arial" w:hAnsi="Arial" w:cs="Arial"/>
          <w:sz w:val="20"/>
          <w:szCs w:val="20"/>
          <w:lang w:val="it-IT"/>
        </w:rPr>
        <w:t>vengono</w:t>
      </w:r>
      <w:r>
        <w:rPr>
          <w:rFonts w:ascii="Arial" w:hAnsi="Arial" w:cs="Arial"/>
          <w:sz w:val="20"/>
          <w:szCs w:val="20"/>
        </w:rPr>
        <w:t xml:space="preserve"> </w:t>
      </w:r>
      <w:r w:rsidR="0053699D">
        <w:rPr>
          <w:rFonts w:ascii="Arial" w:hAnsi="Arial" w:cs="Arial"/>
          <w:sz w:val="20"/>
          <w:szCs w:val="20"/>
          <w:lang w:val="it-IT"/>
        </w:rPr>
        <w:t>settati i parametri per le funzionalità di librerie, come il login, la connessione internet, ecc.</w:t>
      </w:r>
    </w:p>
    <w:p w14:paraId="25D8391B" w14:textId="36F30692" w:rsidR="0053699D" w:rsidRPr="00183067" w:rsidRDefault="0053699D" w:rsidP="0053699D">
      <w:pPr>
        <w:pStyle w:val="Paragrafoelenco"/>
        <w:numPr>
          <w:ilvl w:val="0"/>
          <w:numId w:val="28"/>
        </w:numPr>
        <w:tabs>
          <w:tab w:val="num" w:pos="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t-IT"/>
        </w:rPr>
        <w:lastRenderedPageBreak/>
        <w:t xml:space="preserve">Nella funzione di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loop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() viene programmata la procedura per la connessione a </w:t>
      </w:r>
      <w:proofErr w:type="spellStart"/>
      <w:r w:rsidR="00C23367">
        <w:rPr>
          <w:rFonts w:ascii="Arial" w:hAnsi="Arial" w:cs="Arial"/>
          <w:sz w:val="20"/>
          <w:szCs w:val="20"/>
          <w:lang w:val="it-IT"/>
        </w:rPr>
        <w:t>Me</w:t>
      </w:r>
      <w:r>
        <w:rPr>
          <w:rFonts w:ascii="Arial" w:hAnsi="Arial" w:cs="Arial"/>
          <w:sz w:val="20"/>
          <w:szCs w:val="20"/>
          <w:lang w:val="it-IT"/>
        </w:rPr>
        <w:t>asurify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, nonché l’invio dei campioni. </w:t>
      </w:r>
    </w:p>
    <w:p w14:paraId="2ED86AEC" w14:textId="77777777" w:rsidR="00183067" w:rsidRDefault="00183067" w:rsidP="00183067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F8A9CFD" w14:textId="22CE9E0E" w:rsidR="00183067" w:rsidRPr="00183067" w:rsidRDefault="00183067" w:rsidP="00183067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>
        <w:rPr>
          <w:rFonts w:ascii="Arial" w:hAnsi="Arial" w:cs="Arial"/>
          <w:b/>
          <w:sz w:val="20"/>
          <w:szCs w:val="20"/>
          <w:u w:val="single"/>
        </w:rPr>
        <w:t>Flutter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application</w:t>
      </w:r>
      <w:proofErr w:type="spellEnd"/>
    </w:p>
    <w:p w14:paraId="36B1A18F" w14:textId="578FAD69" w:rsidR="00470392" w:rsidRDefault="004B3A8E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 </w:t>
      </w:r>
    </w:p>
    <w:p w14:paraId="3DFC7368" w14:textId="2B530FE2" w:rsidR="00470392" w:rsidRDefault="00470392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Un ulteriore strumento utilizzato è stato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, con lo scopo di creare un’applicazione in grado di ricevere le notifiche in tempo reale. </w:t>
      </w:r>
      <w:proofErr w:type="spellStart"/>
      <w:r w:rsidRPr="00470392"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 w:rsidRPr="00470392">
        <w:rPr>
          <w:rFonts w:ascii="Arial" w:hAnsi="Arial" w:cs="Arial"/>
          <w:sz w:val="20"/>
          <w:szCs w:val="20"/>
          <w:lang w:val="it-IT"/>
        </w:rPr>
        <w:t xml:space="preserve"> è un </w:t>
      </w:r>
      <w:proofErr w:type="spellStart"/>
      <w:r w:rsidRPr="00470392">
        <w:rPr>
          <w:rFonts w:ascii="Arial" w:hAnsi="Arial" w:cs="Arial"/>
          <w:sz w:val="20"/>
          <w:szCs w:val="20"/>
          <w:lang w:val="it-IT"/>
        </w:rPr>
        <w:t>framework</w:t>
      </w:r>
      <w:proofErr w:type="spellEnd"/>
      <w:r w:rsidRPr="00470392">
        <w:rPr>
          <w:rFonts w:ascii="Arial" w:hAnsi="Arial" w:cs="Arial"/>
          <w:sz w:val="20"/>
          <w:szCs w:val="20"/>
          <w:lang w:val="it-IT"/>
        </w:rPr>
        <w:t xml:space="preserve"> open-source creato da Google per la creazione di interfacce native per </w:t>
      </w:r>
      <w:proofErr w:type="spellStart"/>
      <w:r w:rsidRPr="00470392">
        <w:rPr>
          <w:rFonts w:ascii="Arial" w:hAnsi="Arial" w:cs="Arial"/>
          <w:sz w:val="20"/>
          <w:szCs w:val="20"/>
          <w:lang w:val="it-IT"/>
        </w:rPr>
        <w:t>iOS</w:t>
      </w:r>
      <w:proofErr w:type="spellEnd"/>
      <w:r w:rsidRPr="00470392">
        <w:rPr>
          <w:rFonts w:ascii="Arial" w:hAnsi="Arial" w:cs="Arial"/>
          <w:sz w:val="20"/>
          <w:szCs w:val="20"/>
          <w:lang w:val="it-IT"/>
        </w:rPr>
        <w:t xml:space="preserve"> e </w:t>
      </w:r>
      <w:proofErr w:type="spellStart"/>
      <w:r w:rsidRPr="00470392">
        <w:rPr>
          <w:rFonts w:ascii="Arial" w:hAnsi="Arial" w:cs="Arial"/>
          <w:sz w:val="20"/>
          <w:szCs w:val="20"/>
          <w:lang w:val="it-IT"/>
        </w:rPr>
        <w:t>Android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. </w:t>
      </w:r>
      <w:proofErr w:type="spellStart"/>
      <w:r w:rsidR="004A13A3"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 w:rsidR="004A13A3">
        <w:rPr>
          <w:rFonts w:ascii="Arial" w:hAnsi="Arial" w:cs="Arial"/>
          <w:sz w:val="20"/>
          <w:szCs w:val="20"/>
          <w:lang w:val="it-IT"/>
        </w:rPr>
        <w:t xml:space="preserve"> ha quattro componenti principali, che costituiscono la sua struttura:</w:t>
      </w:r>
    </w:p>
    <w:p w14:paraId="3D78DB95" w14:textId="1E6CCBB2" w:rsidR="004A13A3" w:rsidRDefault="004A13A3" w:rsidP="004A13A3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Dart Platform: è un linguaggio di programmazione sviluppato da Google. Il compilatore Dart permette di scrivere programmi sia per il web sia per desktop e server</w:t>
      </w:r>
    </w:p>
    <w:p w14:paraId="4ECF3398" w14:textId="337EF7A8" w:rsidR="004A13A3" w:rsidRDefault="004A13A3" w:rsidP="004A13A3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proofErr w:type="spellStart"/>
      <w:r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Engine: </w:t>
      </w:r>
      <w:r w:rsidRPr="004A13A3">
        <w:rPr>
          <w:rFonts w:ascii="Arial" w:hAnsi="Arial" w:cs="Arial"/>
          <w:sz w:val="20"/>
          <w:szCs w:val="20"/>
          <w:lang w:val="it-IT"/>
        </w:rPr>
        <w:t xml:space="preserve">è scritto principalmente in C++, fornisce supporto per il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rendering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 a basso livello utilizzando la libreria grafica di Google,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Skia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 Graphics. Inoltre, si interfaccia con SDK della piattaforma specifica come quelli di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Android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 o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iOS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. Una particolarità molto apprezzata del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engine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>, grazie al codice scritto in Dart, è quella di poter effettuare un "hot-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reload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>" dell'applicazione dove la modifica del codice viene iniettata immediatamente all'interno dell'applicazione così da visualizzare all'istante le modifiche effettuate senza un riavvio completo o un cambio di stato.</w:t>
      </w:r>
    </w:p>
    <w:p w14:paraId="28EFC6AB" w14:textId="4B14A304" w:rsidR="004A13A3" w:rsidRDefault="004A13A3" w:rsidP="004A13A3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Foundation Library: </w:t>
      </w:r>
      <w:r w:rsidRPr="004A13A3">
        <w:rPr>
          <w:rFonts w:ascii="Arial" w:hAnsi="Arial" w:cs="Arial"/>
          <w:sz w:val="20"/>
          <w:szCs w:val="20"/>
          <w:lang w:val="it-IT"/>
        </w:rPr>
        <w:t xml:space="preserve">scritta in Dart, fornisce classi e funzioni di base utilizzate per costruire applicazioni che utilizzano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, come le API per comunicare con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l'engine</w:t>
      </w:r>
      <w:proofErr w:type="spellEnd"/>
      <w:r>
        <w:rPr>
          <w:rFonts w:ascii="Arial" w:hAnsi="Arial" w:cs="Arial"/>
          <w:sz w:val="20"/>
          <w:szCs w:val="20"/>
          <w:lang w:val="it-IT"/>
        </w:rPr>
        <w:t>.</w:t>
      </w:r>
    </w:p>
    <w:p w14:paraId="543D3485" w14:textId="6D208081" w:rsidR="004A13A3" w:rsidRDefault="004A13A3" w:rsidP="004A13A3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it-IT"/>
        </w:rPr>
      </w:pPr>
      <w:proofErr w:type="spellStart"/>
      <w:r>
        <w:rPr>
          <w:rFonts w:ascii="Arial" w:hAnsi="Arial" w:cs="Arial"/>
          <w:sz w:val="20"/>
          <w:szCs w:val="20"/>
          <w:lang w:val="it-IT"/>
        </w:rPr>
        <w:t>Widgets</w:t>
      </w:r>
      <w:proofErr w:type="spellEnd"/>
      <w:r>
        <w:rPr>
          <w:rFonts w:ascii="Arial" w:hAnsi="Arial" w:cs="Arial"/>
          <w:sz w:val="20"/>
          <w:szCs w:val="20"/>
          <w:lang w:val="it-IT"/>
        </w:rPr>
        <w:t>: l</w:t>
      </w:r>
      <w:r w:rsidRPr="004A13A3">
        <w:rPr>
          <w:rFonts w:ascii="Arial" w:hAnsi="Arial" w:cs="Arial"/>
          <w:sz w:val="20"/>
          <w:szCs w:val="20"/>
          <w:lang w:val="it-IT"/>
        </w:rPr>
        <w:t xml:space="preserve">a progettazione dell'interfaccia utente in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 prevede l'assemblaggio e/o la creazione di vari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widget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. Un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widget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 in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 w:rsidRPr="004A13A3">
        <w:rPr>
          <w:rFonts w:ascii="Arial" w:hAnsi="Arial" w:cs="Arial"/>
          <w:sz w:val="20"/>
          <w:szCs w:val="20"/>
          <w:lang w:val="it-IT"/>
        </w:rPr>
        <w:t xml:space="preserve"> rappresenta una descrizione immutabile dell'interfaccia utente; grafici, testo, forme e animazioni vengono creati utilizzando i </w:t>
      </w:r>
      <w:proofErr w:type="spellStart"/>
      <w:r w:rsidRPr="004A13A3">
        <w:rPr>
          <w:rFonts w:ascii="Arial" w:hAnsi="Arial" w:cs="Arial"/>
          <w:sz w:val="20"/>
          <w:szCs w:val="20"/>
          <w:lang w:val="it-IT"/>
        </w:rPr>
        <w:t>widget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. Inoltre il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framework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di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Flutter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contiene due set di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widget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conformi a specifici linguaggi di programmazione. I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widget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in stile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Material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Design implementano il design di Google, mentre i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widget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in Cupertino imitano il design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iOS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di Apple.</w:t>
      </w:r>
    </w:p>
    <w:p w14:paraId="681C4727" w14:textId="77777777" w:rsidR="00E91AD7" w:rsidRDefault="00E91AD7" w:rsidP="00E91AD7">
      <w:pPr>
        <w:spacing w:after="0" w:line="240" w:lineRule="auto"/>
        <w:ind w:left="360"/>
        <w:jc w:val="center"/>
        <w:rPr>
          <w:rFonts w:ascii="Arial" w:hAnsi="Arial" w:cs="Arial"/>
          <w:sz w:val="20"/>
          <w:szCs w:val="20"/>
        </w:rPr>
      </w:pPr>
    </w:p>
    <w:p w14:paraId="5704040C" w14:textId="3B0562A7" w:rsidR="00E91AD7" w:rsidRDefault="00E91AD7" w:rsidP="00E91AD7">
      <w:pPr>
        <w:spacing w:after="0" w:line="240" w:lineRule="auto"/>
        <w:ind w:left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it-IT"/>
        </w:rPr>
        <w:drawing>
          <wp:inline distT="0" distB="0" distL="0" distR="0" wp14:anchorId="6C70204A" wp14:editId="6FC705F3">
            <wp:extent cx="1895707" cy="3376490"/>
            <wp:effectExtent l="0" t="0" r="9525" b="0"/>
            <wp:docPr id="3" name="Immagine 3" descr="C:\Users\laura\Desktop\Unige\Triennale\Laurea\templateFlu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esktop\Unige\Triennale\Laurea\templateFlut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81" cy="338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CBCF" w14:textId="067596AF" w:rsidR="00E91AD7" w:rsidRDefault="00E91AD7" w:rsidP="00E91AD7">
      <w:pPr>
        <w:spacing w:after="0" w:line="240" w:lineRule="auto"/>
        <w:ind w:left="360"/>
        <w:jc w:val="center"/>
        <w:rPr>
          <w:rFonts w:ascii="Arial" w:hAnsi="Arial" w:cs="Arial"/>
          <w:sz w:val="20"/>
          <w:szCs w:val="20"/>
        </w:rPr>
      </w:pPr>
      <w:r w:rsidRPr="00E91AD7">
        <w:rPr>
          <w:rFonts w:ascii="Arial" w:hAnsi="Arial" w:cs="Arial"/>
          <w:i/>
          <w:sz w:val="20"/>
          <w:szCs w:val="20"/>
        </w:rPr>
        <w:t>Figura 6</w:t>
      </w:r>
      <w:r>
        <w:rPr>
          <w:rFonts w:ascii="Arial" w:hAnsi="Arial" w:cs="Arial"/>
          <w:sz w:val="20"/>
          <w:szCs w:val="20"/>
        </w:rPr>
        <w:t xml:space="preserve">: Esempio </w:t>
      </w:r>
      <w:proofErr w:type="spellStart"/>
      <w:r>
        <w:rPr>
          <w:rFonts w:ascii="Arial" w:hAnsi="Arial" w:cs="Arial"/>
          <w:sz w:val="20"/>
          <w:szCs w:val="20"/>
        </w:rPr>
        <w:t>Flutter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App</w:t>
      </w:r>
      <w:proofErr w:type="spellEnd"/>
    </w:p>
    <w:p w14:paraId="6B923661" w14:textId="77777777" w:rsidR="00183067" w:rsidRDefault="00183067" w:rsidP="00E91AD7">
      <w:pPr>
        <w:spacing w:after="0" w:line="240" w:lineRule="auto"/>
        <w:ind w:left="360"/>
        <w:jc w:val="center"/>
        <w:rPr>
          <w:rFonts w:ascii="Arial" w:hAnsi="Arial" w:cs="Arial"/>
          <w:sz w:val="20"/>
          <w:szCs w:val="20"/>
        </w:rPr>
      </w:pPr>
    </w:p>
    <w:p w14:paraId="633D2963" w14:textId="5F0E7934" w:rsidR="00183067" w:rsidRPr="00183067" w:rsidRDefault="00183067" w:rsidP="00183067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proofErr w:type="spellStart"/>
      <w:r>
        <w:rPr>
          <w:rFonts w:ascii="Arial" w:hAnsi="Arial" w:cs="Arial"/>
          <w:b/>
          <w:sz w:val="20"/>
          <w:szCs w:val="20"/>
          <w:u w:val="single"/>
        </w:rPr>
        <w:t>Firebase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Cloud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Messagging</w:t>
      </w:r>
      <w:proofErr w:type="spellEnd"/>
    </w:p>
    <w:p w14:paraId="2C9529AB" w14:textId="77777777" w:rsidR="00E91AD7" w:rsidRPr="00E91AD7" w:rsidRDefault="00E91AD7" w:rsidP="00E91AD7">
      <w:p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797A8A81" w14:textId="17453EE5" w:rsidR="004A13A3" w:rsidRDefault="004A13A3" w:rsidP="004A13A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Infine </w:t>
      </w:r>
      <w:r w:rsidR="00E91AD7">
        <w:rPr>
          <w:rFonts w:ascii="Arial" w:hAnsi="Arial" w:cs="Arial"/>
          <w:sz w:val="20"/>
          <w:szCs w:val="20"/>
        </w:rPr>
        <w:t xml:space="preserve">l’ultimo strumento utilizzato, non per importanza, è stato il </w:t>
      </w:r>
      <w:proofErr w:type="spellStart"/>
      <w:r w:rsidR="00E91AD7">
        <w:rPr>
          <w:rFonts w:ascii="Arial" w:hAnsi="Arial" w:cs="Arial"/>
          <w:sz w:val="20"/>
          <w:szCs w:val="20"/>
        </w:rPr>
        <w:t>tool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 di Google </w:t>
      </w:r>
      <w:proofErr w:type="spellStart"/>
      <w:r w:rsidR="00E91AD7">
        <w:rPr>
          <w:rFonts w:ascii="Arial" w:hAnsi="Arial" w:cs="Arial"/>
          <w:sz w:val="20"/>
          <w:szCs w:val="20"/>
        </w:rPr>
        <w:t>Firebase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AD7">
        <w:rPr>
          <w:rFonts w:ascii="Arial" w:hAnsi="Arial" w:cs="Arial"/>
          <w:sz w:val="20"/>
          <w:szCs w:val="20"/>
        </w:rPr>
        <w:t>Cloud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 Messaging. Tale </w:t>
      </w:r>
      <w:proofErr w:type="spellStart"/>
      <w:r w:rsidR="00E91AD7">
        <w:rPr>
          <w:rFonts w:ascii="Arial" w:hAnsi="Arial" w:cs="Arial"/>
          <w:sz w:val="20"/>
          <w:szCs w:val="20"/>
        </w:rPr>
        <w:t>tool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 ha permesso di implementare le notifiche </w:t>
      </w:r>
      <w:proofErr w:type="spellStart"/>
      <w:r w:rsidR="00E91AD7">
        <w:rPr>
          <w:rFonts w:ascii="Arial" w:hAnsi="Arial" w:cs="Arial"/>
          <w:sz w:val="20"/>
          <w:szCs w:val="20"/>
        </w:rPr>
        <w:t>push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, necessarie per avere un riscontro in tempo reale delle presenze collezionate. </w:t>
      </w:r>
      <w:proofErr w:type="spellStart"/>
      <w:r w:rsidR="00E91AD7">
        <w:rPr>
          <w:rFonts w:ascii="Arial" w:hAnsi="Arial" w:cs="Arial"/>
          <w:sz w:val="20"/>
          <w:szCs w:val="20"/>
        </w:rPr>
        <w:t>Firebase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AD7">
        <w:rPr>
          <w:rFonts w:ascii="Arial" w:hAnsi="Arial" w:cs="Arial"/>
          <w:sz w:val="20"/>
          <w:szCs w:val="20"/>
        </w:rPr>
        <w:t>Cloud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 Messaging</w:t>
      </w:r>
      <w:r w:rsidR="00E91AD7" w:rsidRPr="00E91AD7">
        <w:rPr>
          <w:rFonts w:ascii="Arial" w:hAnsi="Arial" w:cs="Arial"/>
          <w:sz w:val="20"/>
          <w:szCs w:val="20"/>
        </w:rPr>
        <w:t xml:space="preserve"> è una soluzione di messa</w:t>
      </w:r>
      <w:r w:rsidR="00E91AD7">
        <w:rPr>
          <w:rFonts w:ascii="Arial" w:hAnsi="Arial" w:cs="Arial"/>
          <w:sz w:val="20"/>
          <w:szCs w:val="20"/>
        </w:rPr>
        <w:t>ggistica multipiattaforma che</w:t>
      </w:r>
      <w:r w:rsidR="00E91AD7" w:rsidRPr="00E91AD7">
        <w:rPr>
          <w:rFonts w:ascii="Arial" w:hAnsi="Arial" w:cs="Arial"/>
          <w:sz w:val="20"/>
          <w:szCs w:val="20"/>
        </w:rPr>
        <w:t xml:space="preserve"> consente di inviare messaggi in modo affidabile senza alcun costo.</w:t>
      </w:r>
      <w:r w:rsidR="00E91AD7" w:rsidRPr="00E91AD7">
        <w:t xml:space="preserve"> </w:t>
      </w:r>
      <w:r w:rsidR="00E91AD7">
        <w:rPr>
          <w:rFonts w:ascii="Arial" w:hAnsi="Arial" w:cs="Arial"/>
          <w:sz w:val="20"/>
          <w:szCs w:val="20"/>
        </w:rPr>
        <w:t xml:space="preserve">Utilizzando </w:t>
      </w:r>
      <w:proofErr w:type="spellStart"/>
      <w:r w:rsidR="00E91AD7">
        <w:rPr>
          <w:rFonts w:ascii="Arial" w:hAnsi="Arial" w:cs="Arial"/>
          <w:sz w:val="20"/>
          <w:szCs w:val="20"/>
        </w:rPr>
        <w:t>Firebase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AD7">
        <w:rPr>
          <w:rFonts w:ascii="Arial" w:hAnsi="Arial" w:cs="Arial"/>
          <w:sz w:val="20"/>
          <w:szCs w:val="20"/>
        </w:rPr>
        <w:t>Cloud</w:t>
      </w:r>
      <w:proofErr w:type="spellEnd"/>
      <w:r w:rsidR="00E91AD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1AD7">
        <w:rPr>
          <w:rFonts w:ascii="Arial" w:hAnsi="Arial" w:cs="Arial"/>
          <w:sz w:val="20"/>
          <w:szCs w:val="20"/>
        </w:rPr>
        <w:t>Messagging</w:t>
      </w:r>
      <w:proofErr w:type="spellEnd"/>
      <w:r w:rsidR="00E91AD7" w:rsidRPr="00E91AD7">
        <w:rPr>
          <w:rFonts w:ascii="Arial" w:hAnsi="Arial" w:cs="Arial"/>
          <w:sz w:val="20"/>
          <w:szCs w:val="20"/>
        </w:rPr>
        <w:t xml:space="preserve">, </w:t>
      </w:r>
      <w:r w:rsidR="00E91AD7">
        <w:rPr>
          <w:rFonts w:ascii="Arial" w:hAnsi="Arial" w:cs="Arial"/>
          <w:sz w:val="20"/>
          <w:szCs w:val="20"/>
        </w:rPr>
        <w:t>è possibile</w:t>
      </w:r>
      <w:r w:rsidR="00E91AD7" w:rsidRPr="00E91AD7">
        <w:rPr>
          <w:rFonts w:ascii="Arial" w:hAnsi="Arial" w:cs="Arial"/>
          <w:sz w:val="20"/>
          <w:szCs w:val="20"/>
        </w:rPr>
        <w:t xml:space="preserve"> notificare a un'</w:t>
      </w:r>
      <w:proofErr w:type="spellStart"/>
      <w:r w:rsidR="00E91AD7" w:rsidRPr="00E91AD7">
        <w:rPr>
          <w:rFonts w:ascii="Arial" w:hAnsi="Arial" w:cs="Arial"/>
          <w:sz w:val="20"/>
          <w:szCs w:val="20"/>
        </w:rPr>
        <w:t>app</w:t>
      </w:r>
      <w:proofErr w:type="spellEnd"/>
      <w:r w:rsidR="00E91AD7" w:rsidRPr="00E91AD7">
        <w:rPr>
          <w:rFonts w:ascii="Arial" w:hAnsi="Arial" w:cs="Arial"/>
          <w:sz w:val="20"/>
          <w:szCs w:val="20"/>
        </w:rPr>
        <w:t xml:space="preserve"> client che sono disponibili nuovi messaggi di posta elettronica o altri dati per la sincronizzazione.</w:t>
      </w:r>
      <w:r w:rsidR="00E91AD7">
        <w:rPr>
          <w:rFonts w:ascii="Arial" w:hAnsi="Arial" w:cs="Arial"/>
          <w:sz w:val="20"/>
          <w:szCs w:val="20"/>
        </w:rPr>
        <w:t xml:space="preserve"> Nel caso specifico di </w:t>
      </w:r>
      <w:r w:rsidR="00E91AD7">
        <w:rPr>
          <w:rFonts w:ascii="Arial" w:hAnsi="Arial" w:cs="Arial"/>
          <w:sz w:val="20"/>
          <w:szCs w:val="20"/>
        </w:rPr>
        <w:lastRenderedPageBreak/>
        <w:t xml:space="preserve">questo progetto è stato necessario utilizzare questo servizio per avere in tempo reale la notifica che era stata registrata una nuova presenza nella stanza. </w:t>
      </w:r>
    </w:p>
    <w:p w14:paraId="568A8B0A" w14:textId="77777777" w:rsidR="00E91AD7" w:rsidRDefault="00E91AD7" w:rsidP="00D0332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339BB1D" w14:textId="6B4FFC2E" w:rsidR="00D03320" w:rsidRDefault="00D03320" w:rsidP="00D0332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it-IT"/>
        </w:rPr>
        <w:drawing>
          <wp:inline distT="0" distB="0" distL="0" distR="0" wp14:anchorId="70D0B984" wp14:editId="2C1CA1BF">
            <wp:extent cx="1516753" cy="2453269"/>
            <wp:effectExtent l="0" t="0" r="7620" b="4445"/>
            <wp:docPr id="7" name="Immagine 7" descr="C:\Users\laura\Desktop\Unige\Triennale\Laurea\Esempio1NotifichePu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\Desktop\Unige\Triennale\Laurea\Esempio1NotifichePush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360" cy="248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1501" w14:textId="5B79F331" w:rsidR="000E623C" w:rsidRPr="004A13A3" w:rsidRDefault="000E623C" w:rsidP="00D0332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0E623C">
        <w:rPr>
          <w:rFonts w:ascii="Arial" w:hAnsi="Arial" w:cs="Arial"/>
          <w:i/>
          <w:sz w:val="20"/>
          <w:szCs w:val="20"/>
        </w:rPr>
        <w:t>Figura 7</w:t>
      </w:r>
      <w:r>
        <w:rPr>
          <w:rFonts w:ascii="Arial" w:hAnsi="Arial" w:cs="Arial"/>
          <w:sz w:val="20"/>
          <w:szCs w:val="20"/>
        </w:rPr>
        <w:t>: Esempio ricezione notifiche</w:t>
      </w:r>
    </w:p>
    <w:p w14:paraId="219C45ED" w14:textId="77777777" w:rsidR="004A13A3" w:rsidRPr="00823989" w:rsidRDefault="004A13A3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6BEBC3BE" w14:textId="77777777" w:rsidR="00D03BCE" w:rsidRPr="001F1A7F" w:rsidRDefault="00D03BCE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</w:p>
    <w:p w14:paraId="4EC141D7" w14:textId="77777777" w:rsidR="00EA612C" w:rsidRDefault="00DB2340" w:rsidP="001F1A7F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it-IT" w:eastAsia="it-IT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it-IT" w:eastAsia="it-IT"/>
        </w:rPr>
        <w:t>Sperimentazione e r</w:t>
      </w:r>
      <w:r w:rsidR="00D03BCE" w:rsidRPr="00157CCF">
        <w:rPr>
          <w:rFonts w:ascii="Arial" w:eastAsia="Times New Roman" w:hAnsi="Arial" w:cs="Arial"/>
          <w:b/>
          <w:bCs/>
          <w:color w:val="000000"/>
          <w:sz w:val="24"/>
          <w:szCs w:val="24"/>
          <w:lang w:val="it-IT" w:eastAsia="it-IT"/>
        </w:rPr>
        <w:t>isultati</w:t>
      </w:r>
    </w:p>
    <w:p w14:paraId="313647BC" w14:textId="77777777" w:rsidR="00E15FEF" w:rsidRDefault="00F654C1" w:rsidP="00F654C1">
      <w:pPr>
        <w:pStyle w:val="Paragrafoelenco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Il lavoro di sperimentazione è partito dal progetto hardware. Difatti il primo punto da sperimentare è proprio la comunicazione tra il sensore e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Measurify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. </w:t>
      </w:r>
      <w:r w:rsidR="00E15FEF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A livello di specifiche hardware (foto del sistema </w:t>
      </w:r>
      <w:proofErr w:type="spellStart"/>
      <w:r w:rsidR="00E15FEF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hw</w:t>
      </w:r>
      <w:proofErr w:type="spellEnd"/>
      <w:r w:rsidR="00E15FEF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) è stato scelto di settare alcune variabili del sensore PIR. Difatti il sensore stesso può essere settato in diversi modi grazie ai due trimmer integrati. Tramite il primo è possibile modificare la sensibilità alla distanza che varia da 3 metri fino a 5 metri, mentre con il secondo è possibile modificare il ritardo del segnale, ovvero decidere per quanto il segnale rimanga alto anche dopo che il movimento è terminato: in questo caso il </w:t>
      </w:r>
      <w:proofErr w:type="spellStart"/>
      <w:r w:rsidR="00E15FEF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range</w:t>
      </w:r>
      <w:proofErr w:type="spellEnd"/>
      <w:r w:rsidR="00E15FEF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 va da pochi secondi fino a 5 minuti. Il ritardo del segnale può essere ulteriormente personalizzato, modificando il ponticello che è presente insieme ai tre connettori. Sono presenti due posizione:</w:t>
      </w:r>
    </w:p>
    <w:p w14:paraId="3EC37EF0" w14:textId="0D31590B" w:rsidR="00E15FEF" w:rsidRDefault="00E15FEF" w:rsidP="00E15FEF">
      <w:pPr>
        <w:pStyle w:val="Paragrafoelenco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Nella posizione “L” il segnale parte immediatamente </w:t>
      </w:r>
      <w:r w:rsidR="00F708B1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dopo il primo rilevamento e non viene più aggiornato fino a quando il timer non scade, portando il segnale a 0V. Se successivamente vengono rivelate altre presenze, il timer riparte.</w:t>
      </w:r>
    </w:p>
    <w:p w14:paraId="272D3AB1" w14:textId="571C6CD2" w:rsidR="00F708B1" w:rsidRDefault="00F708B1" w:rsidP="00E15FEF">
      <w:pPr>
        <w:pStyle w:val="Paragrafoelenco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Nella posizione “H” re-inizializza il timer ogni volta che viene rilevato un movimento, quindi se viene eseguito un movimento continuo davanti al sensore, il timer continuerà a ripartire ed unicamente alla fine quando non ci sono più movimenti manterrà il segnale alto per il tempo impostato</w:t>
      </w:r>
    </w:p>
    <w:p w14:paraId="7C344AB9" w14:textId="1C1DD135" w:rsidR="0093618F" w:rsidRPr="0093618F" w:rsidRDefault="0093618F" w:rsidP="0093618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Per tale sperimentazione è stato scelto il livello high (ricordati il perché)</w:t>
      </w:r>
      <w:bookmarkStart w:id="0" w:name="_GoBack"/>
      <w:bookmarkEnd w:id="0"/>
    </w:p>
    <w:p w14:paraId="35BCF156" w14:textId="6CE9A1AA" w:rsidR="00F654C1" w:rsidRDefault="00F654C1" w:rsidP="00F654C1">
      <w:pPr>
        <w:pStyle w:val="Paragrafoelenco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Ogni volta che il sensore colleziona una presenza è necessario che tale campione venga memorizzato tra le “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measurement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” di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Measurify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 e dunque reso disponibile dall’API stessa. </w:t>
      </w:r>
      <w:r w:rsidR="00573315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U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na volta realizzato il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device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, le chiamate effettuate a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Measurify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 sono tutte di tipo POST, ovvero creano delle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measurement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. </w:t>
      </w:r>
      <w:r w:rsidR="00573315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 xml:space="preserve">Per effettuare le chiamate è necessario disporre di un </w:t>
      </w:r>
      <w:proofErr w:type="spellStart"/>
      <w:r w:rsidR="00573315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token</w:t>
      </w:r>
      <w:proofErr w:type="spellEnd"/>
      <w:r w:rsidR="00573315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, che si ottiene tramite</w:t>
      </w:r>
    </w:p>
    <w:p w14:paraId="4E2E0CE3" w14:textId="77777777" w:rsidR="00573315" w:rsidRPr="00573315" w:rsidRDefault="00573315" w:rsidP="0057331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</w:pPr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POST {{</w:t>
      </w:r>
      <w:proofErr w:type="spellStart"/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url</w:t>
      </w:r>
      <w:proofErr w:type="spellEnd"/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 xml:space="preserve">}}/v1/login </w:t>
      </w:r>
    </w:p>
    <w:p w14:paraId="57B134FC" w14:textId="77777777" w:rsidR="00573315" w:rsidRPr="00573315" w:rsidRDefault="00573315" w:rsidP="0057331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</w:pPr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con il seguente corpo:</w:t>
      </w:r>
    </w:p>
    <w:p w14:paraId="444A7D31" w14:textId="77777777" w:rsidR="00573315" w:rsidRPr="00573315" w:rsidRDefault="00573315" w:rsidP="0057331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</w:pPr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{</w:t>
      </w:r>
    </w:p>
    <w:p w14:paraId="78B18BE0" w14:textId="77777777" w:rsidR="00573315" w:rsidRPr="00573315" w:rsidRDefault="00573315" w:rsidP="0057331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</w:pPr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 xml:space="preserve"> "username" : “</w:t>
      </w:r>
      <w:proofErr w:type="spellStart"/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presence</w:t>
      </w:r>
      <w:proofErr w:type="spellEnd"/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-username",</w:t>
      </w:r>
    </w:p>
    <w:p w14:paraId="4E5010BA" w14:textId="77777777" w:rsidR="00573315" w:rsidRPr="00573315" w:rsidRDefault="00573315" w:rsidP="0057331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</w:pPr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 xml:space="preserve"> "password" : "</w:t>
      </w:r>
      <w:proofErr w:type="spellStart"/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presence</w:t>
      </w:r>
      <w:proofErr w:type="spellEnd"/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eastAsia="it-IT"/>
        </w:rPr>
        <w:t>-password”</w:t>
      </w:r>
    </w:p>
    <w:p w14:paraId="34A1B61F" w14:textId="709E8F40" w:rsidR="00573315" w:rsidRPr="00F654C1" w:rsidRDefault="00573315" w:rsidP="00573315">
      <w:pPr>
        <w:pStyle w:val="Paragrafoelenco"/>
        <w:spacing w:after="0" w:line="240" w:lineRule="auto"/>
        <w:ind w:left="0"/>
        <w:jc w:val="both"/>
        <w:textAlignment w:val="baseline"/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</w:pPr>
      <w:r w:rsidRPr="00573315">
        <w:rPr>
          <w:rFonts w:ascii="Arial" w:eastAsia="Times New Roman" w:hAnsi="Arial" w:cs="Arial"/>
          <w:bCs/>
          <w:color w:val="000000"/>
          <w:sz w:val="20"/>
          <w:szCs w:val="20"/>
          <w:lang w:val="it-IT" w:eastAsia="it-IT"/>
        </w:rPr>
        <w:t>}</w:t>
      </w:r>
    </w:p>
    <w:p w14:paraId="33795FB2" w14:textId="395099FD" w:rsidR="001D521E" w:rsidRDefault="00573315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Tale POST è stata inserita nel codice Arduino in modo che in maniera autonoma il dispositivo possa richiedere ogni volta un nuovo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token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quando questo dovesse scadere. Il body di questa POST costituisce le credenziali per accedere all’ambiente di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Measurify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Per verificare che le presenze venissero effettivamente registrate e memorizzate è stato necessario l’utilizzo di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Postman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Post</w:t>
      </w:r>
      <w:r w:rsidRPr="0057331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man</w:t>
      </w:r>
      <w:proofErr w:type="spellEnd"/>
      <w:r w:rsidRPr="0057331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una piattaforma di collaborazione per lo sviluppo di API. Le funzionalità di </w:t>
      </w:r>
      <w:proofErr w:type="spellStart"/>
      <w:r w:rsidRPr="0057331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Postman</w:t>
      </w:r>
      <w:proofErr w:type="spellEnd"/>
      <w:r w:rsidRPr="00573315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semplificano ogni passaggio della creazione di un'API e ottimizzano la collaborazione in modo da poter creare API migliori, più velocemente.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stato di rilievo nello sviluppo del progetto proprio per controllare che tutti i passaggi funzionassero(?). Nel concreto, per verificare le misurazioni precedenti, era necessario utilizzare </w:t>
      </w:r>
    </w:p>
    <w:p w14:paraId="6430517B" w14:textId="10A7C194" w:rsidR="00573315" w:rsidRDefault="00573315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573315">
        <w:rPr>
          <w:rFonts w:ascii="Arial" w:eastAsia="Times New Roman" w:hAnsi="Arial" w:cs="Arial"/>
          <w:color w:val="000000"/>
          <w:sz w:val="20"/>
          <w:szCs w:val="20"/>
          <w:lang w:eastAsia="it-IT"/>
        </w:rPr>
        <w:lastRenderedPageBreak/>
        <w:t>GET {{url}}/v1/measurements?filter={"thing":”my-room"}&amp;limit=10&amp;page=1</w:t>
      </w:r>
    </w:p>
    <w:p w14:paraId="0EBA04EA" w14:textId="41E518D5" w:rsidR="00573315" w:rsidRDefault="00573315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Che restituiva tutte le misure, effettuate sulla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thing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-room”. </w:t>
      </w:r>
    </w:p>
    <w:p w14:paraId="413C3E67" w14:textId="0503CE87" w:rsidR="00317DB8" w:rsidRDefault="00317DB8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Una volta che la sezione hardware è stata ultimata, è stato necessario concentrarsi sul lavoro software, con una particolar</w:t>
      </w:r>
      <w:r w:rsidR="00FB1AE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e attenzione alla creazione dell’applicazione. In questo passaggio l’utilizzo di </w:t>
      </w:r>
      <w:proofErr w:type="spellStart"/>
      <w:r w:rsidR="00FB1AE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Flutter</w:t>
      </w:r>
      <w:proofErr w:type="spellEnd"/>
      <w:r w:rsidR="00FB1AE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combinato con l’ambiente di sviluppo </w:t>
      </w:r>
      <w:proofErr w:type="spellStart"/>
      <w:r w:rsidR="00FB1AE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Android</w:t>
      </w:r>
      <w:proofErr w:type="spellEnd"/>
      <w:r w:rsidR="00FB1AE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Studio è stato fondamentale. L’applicazione si struttura su due livelli: </w:t>
      </w:r>
    </w:p>
    <w:p w14:paraId="4CA417CE" w14:textId="7140CFFE" w:rsidR="00FB1AEC" w:rsidRPr="00F708B1" w:rsidRDefault="00FB1AEC" w:rsidP="00FB1AEC">
      <w:pPr>
        <w:pStyle w:val="Paragrafoelenco"/>
        <w:numPr>
          <w:ilvl w:val="0"/>
          <w:numId w:val="31"/>
        </w:num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Il primo, </w:t>
      </w:r>
      <w:r w:rsidRPr="00FB1AEC">
        <w:rPr>
          <w:rFonts w:ascii="Arial" w:eastAsia="Times New Roman" w:hAnsi="Arial" w:cs="Arial"/>
          <w:color w:val="000000"/>
          <w:sz w:val="20"/>
          <w:szCs w:val="20"/>
          <w:lang w:val="it-IT" w:eastAsia="it-IT"/>
        </w:rPr>
        <w:t>nonché</w:t>
      </w:r>
      <w:r>
        <w:rPr>
          <w:rFonts w:ascii="Arial" w:eastAsia="Times New Roman" w:hAnsi="Arial" w:cs="Arial"/>
          <w:color w:val="000000"/>
          <w:sz w:val="20"/>
          <w:szCs w:val="20"/>
          <w:lang w:val="it-IT" w:eastAsia="it-IT"/>
        </w:rPr>
        <w:t xml:space="preserve"> la schermata di apertura, è composto da una schermata di login. Tale login permette l’accesso 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it-IT" w:eastAsia="it-IT"/>
        </w:rPr>
        <w:t>Measurify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it-IT" w:eastAsia="it-IT"/>
        </w:rPr>
        <w:t>, tramite le credenziali necessarie.</w:t>
      </w:r>
    </w:p>
    <w:p w14:paraId="26DB1B0D" w14:textId="77777777" w:rsidR="00F708B1" w:rsidRPr="00F708B1" w:rsidRDefault="00F708B1" w:rsidP="00F708B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2B58BE88" w14:textId="1FD5E7CB" w:rsidR="00FB1AEC" w:rsidRDefault="00FB1AEC" w:rsidP="00FB1AEC">
      <w:pPr>
        <w:pStyle w:val="Paragrafoelenco"/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it-IT" w:eastAsia="it-IT"/>
        </w:rPr>
        <w:drawing>
          <wp:inline distT="0" distB="0" distL="0" distR="0" wp14:anchorId="2203B7A2" wp14:editId="40FBA694">
            <wp:extent cx="1976334" cy="3419707"/>
            <wp:effectExtent l="0" t="0" r="5080" b="0"/>
            <wp:docPr id="8" name="Immagine 8" descr="C:\Users\laura\Desktop\Unige\Triennale\Laurea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\Desktop\Unige\Triennale\Laurea\Logi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84" cy="343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4DF7" w14:textId="7F298B46" w:rsidR="00FB1AEC" w:rsidRDefault="00FB1AEC" w:rsidP="00FB1AEC">
      <w:pPr>
        <w:pStyle w:val="Paragrafoelenco"/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proofErr w:type="spellStart"/>
      <w:r>
        <w:rPr>
          <w:rFonts w:ascii="Arial" w:eastAsia="Times New Roman" w:hAnsi="Arial" w:cs="Arial"/>
          <w:i/>
          <w:color w:val="000000"/>
          <w:sz w:val="20"/>
          <w:szCs w:val="20"/>
          <w:lang w:eastAsia="it-IT"/>
        </w:rPr>
        <w:t>Figura</w:t>
      </w:r>
      <w:proofErr w:type="spellEnd"/>
      <w:r>
        <w:rPr>
          <w:rFonts w:ascii="Arial" w:eastAsia="Times New Roman" w:hAnsi="Arial" w:cs="Arial"/>
          <w:i/>
          <w:color w:val="000000"/>
          <w:sz w:val="20"/>
          <w:szCs w:val="20"/>
          <w:lang w:eastAsia="it-IT"/>
        </w:rPr>
        <w:t xml:space="preserve"> 8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: Login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Applicazione</w:t>
      </w:r>
      <w:proofErr w:type="spellEnd"/>
    </w:p>
    <w:p w14:paraId="77D0F97B" w14:textId="77777777" w:rsidR="00FB1AEC" w:rsidRDefault="00FB1AEC" w:rsidP="00FB1AEC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A94B7F6" w14:textId="5102F034" w:rsidR="00FB1AEC" w:rsidRDefault="00FB1AEC" w:rsidP="00F708B1">
      <w:pPr>
        <w:pStyle w:val="Paragrafoelenco"/>
        <w:numPr>
          <w:ilvl w:val="0"/>
          <w:numId w:val="31"/>
        </w:numPr>
        <w:tabs>
          <w:tab w:val="num" w:pos="0"/>
        </w:tabs>
        <w:spacing w:after="0" w:line="240" w:lineRule="auto"/>
        <w:ind w:left="714" w:hanging="357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Il secondo,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essendo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stato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autorizzato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l’accesso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permette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vedere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le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funzionalità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di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measurify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Inoltre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possibile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vedere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in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questo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modo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tutte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le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stanze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attive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I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sensori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associati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e le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singole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CA3150" w:rsidRPr="00F708B1">
        <w:rPr>
          <w:rFonts w:ascii="Arial" w:eastAsia="Times New Roman" w:hAnsi="Arial" w:cs="Arial"/>
          <w:color w:val="000000"/>
          <w:sz w:val="20"/>
          <w:szCs w:val="20"/>
          <w:lang w:val="it-IT" w:eastAsia="it-IT"/>
        </w:rPr>
        <w:t>notifiche</w:t>
      </w:r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per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fdifferenti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sensori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Nel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caso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specifico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di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questo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progetto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sensore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unico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e la stanza è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singola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ma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progettata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l’applicazione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con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una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finalità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più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generale</w:t>
      </w:r>
      <w:proofErr w:type="spellEnd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CA3150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possibile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Le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schermate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che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presentano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sono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due, come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mostrate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in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Figura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9 e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figura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10. La prima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mostra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l’elenco</w:t>
      </w:r>
      <w:proofErr w:type="spellEnd"/>
      <w:r w:rsidR="0059348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delle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“room”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presenti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e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attive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su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Measurify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la </w:t>
      </w:r>
      <w:proofErr w:type="spellStart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seconda</w:t>
      </w:r>
      <w:proofErr w:type="spellEnd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</w:t>
      </w:r>
      <w:proofErr w:type="spellStart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una</w:t>
      </w:r>
      <w:proofErr w:type="spellEnd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schermata</w:t>
      </w:r>
      <w:proofErr w:type="spellEnd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di </w:t>
      </w:r>
      <w:proofErr w:type="spellStart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attivazione</w:t>
      </w:r>
      <w:proofErr w:type="spellEnd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delle</w:t>
      </w:r>
      <w:proofErr w:type="spellEnd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F708B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not</w:t>
      </w:r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ifiche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push, in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modo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da aver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controllo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per le </w:t>
      </w:r>
      <w:proofErr w:type="spellStart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differenti</w:t>
      </w:r>
      <w:proofErr w:type="spellEnd"/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76117C" w:rsidRPr="00F708B1">
        <w:rPr>
          <w:rFonts w:ascii="Arial" w:eastAsia="Times New Roman" w:hAnsi="Arial" w:cs="Arial"/>
          <w:color w:val="000000"/>
          <w:sz w:val="20"/>
          <w:szCs w:val="20"/>
          <w:lang w:val="it-IT" w:eastAsia="it-IT"/>
        </w:rPr>
        <w:t>stanze</w:t>
      </w:r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</w:t>
      </w:r>
    </w:p>
    <w:p w14:paraId="03D82CAD" w14:textId="28BB4819" w:rsidR="00CA3150" w:rsidRDefault="00CA3150" w:rsidP="00CA3150">
      <w:pPr>
        <w:pStyle w:val="Paragrafoelenco"/>
        <w:tabs>
          <w:tab w:val="num" w:pos="0"/>
        </w:tabs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  </w:t>
      </w:r>
      <w:r>
        <w:rPr>
          <w:rFonts w:ascii="Arial" w:eastAsia="Times New Roman" w:hAnsi="Arial" w:cs="Arial"/>
          <w:color w:val="000000"/>
          <w:sz w:val="20"/>
          <w:szCs w:val="20"/>
          <w:lang w:val="it-IT" w:eastAsia="it-IT"/>
        </w:rPr>
        <w:drawing>
          <wp:inline distT="0" distB="0" distL="0" distR="0" wp14:anchorId="0FE0B8FD" wp14:editId="14F4EFA3">
            <wp:extent cx="1342220" cy="2579649"/>
            <wp:effectExtent l="0" t="0" r="0" b="0"/>
            <wp:docPr id="10" name="Immagine 10" descr="C:\Users\laura\Desktop\Unige\Triennale\Laurea\applicazioneScherma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\Desktop\Unige\Triennale\Laurea\applicazioneSchermata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618" cy="259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                               </w:t>
      </w:r>
      <w:r>
        <w:rPr>
          <w:rFonts w:ascii="Arial" w:eastAsia="Times New Roman" w:hAnsi="Arial" w:cs="Arial"/>
          <w:color w:val="000000"/>
          <w:sz w:val="20"/>
          <w:szCs w:val="20"/>
          <w:lang w:val="it-IT" w:eastAsia="it-IT"/>
        </w:rPr>
        <w:drawing>
          <wp:inline distT="0" distB="0" distL="0" distR="0" wp14:anchorId="7D30D253" wp14:editId="137466FE">
            <wp:extent cx="1338351" cy="2572215"/>
            <wp:effectExtent l="0" t="0" r="0" b="0"/>
            <wp:docPr id="9" name="Immagine 9" descr="C:\Users\laura\Desktop\Unige\Triennale\Laurea\applicazioneSchermat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\Desktop\Unige\Triennale\Laurea\applicazioneSchermata 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447" cy="257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9B143" w14:textId="2DE80637" w:rsidR="00CA3150" w:rsidRPr="00FB1AEC" w:rsidRDefault="00CA3150" w:rsidP="00CA3150">
      <w:pPr>
        <w:pStyle w:val="Paragrafoelenco"/>
        <w:tabs>
          <w:tab w:val="num" w:pos="0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lastRenderedPageBreak/>
        <w:t xml:space="preserve">                    </w:t>
      </w:r>
      <w:proofErr w:type="spellStart"/>
      <w:r w:rsidRPr="00CA3150">
        <w:rPr>
          <w:rFonts w:ascii="Arial" w:eastAsia="Times New Roman" w:hAnsi="Arial" w:cs="Arial"/>
          <w:i/>
          <w:color w:val="000000"/>
          <w:sz w:val="20"/>
          <w:szCs w:val="20"/>
          <w:lang w:eastAsia="it-IT"/>
        </w:rPr>
        <w:t>Figura</w:t>
      </w:r>
      <w:proofErr w:type="spellEnd"/>
      <w:r w:rsidRPr="00CA3150">
        <w:rPr>
          <w:rFonts w:ascii="Arial" w:eastAsia="Times New Roman" w:hAnsi="Arial" w:cs="Arial"/>
          <w:i/>
          <w:color w:val="000000"/>
          <w:sz w:val="20"/>
          <w:szCs w:val="20"/>
          <w:lang w:eastAsia="it-IT"/>
        </w:rPr>
        <w:t xml:space="preserve"> 9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Schermata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1                                         </w:t>
      </w:r>
      <w:proofErr w:type="spellStart"/>
      <w:r w:rsidRPr="00CA3150">
        <w:rPr>
          <w:rFonts w:ascii="Arial" w:eastAsia="Times New Roman" w:hAnsi="Arial" w:cs="Arial"/>
          <w:i/>
          <w:color w:val="000000"/>
          <w:sz w:val="20"/>
          <w:szCs w:val="20"/>
          <w:lang w:eastAsia="it-IT"/>
        </w:rPr>
        <w:t>Figura</w:t>
      </w:r>
      <w:proofErr w:type="spellEnd"/>
      <w:r w:rsidRPr="00CA3150">
        <w:rPr>
          <w:rFonts w:ascii="Arial" w:eastAsia="Times New Roman" w:hAnsi="Arial" w:cs="Arial"/>
          <w:i/>
          <w:color w:val="000000"/>
          <w:sz w:val="20"/>
          <w:szCs w:val="20"/>
          <w:lang w:eastAsia="it-IT"/>
        </w:rPr>
        <w:t xml:space="preserve"> 10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Schermata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2               </w:t>
      </w:r>
    </w:p>
    <w:p w14:paraId="7562A067" w14:textId="4FE45AAA" w:rsidR="00FE4DAF" w:rsidRDefault="00FE4DAF" w:rsidP="000E62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39432D78" w14:textId="0D6C6FF6" w:rsidR="00CA3150" w:rsidRDefault="00593486" w:rsidP="000E62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La sperimentazione ha portato alla luce la facilità dello strumento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Flutter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in quando la parte grafica è costituita da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widget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Tramite 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widget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è stato possibile costruire un’applicazione a più livelli, in modo piuttosto semplice, senza la necessità di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skills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pregresse nel campo della programmazione di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Flutter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(?)</w:t>
      </w:r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 L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’</w:t>
      </w:r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applicazione è dunq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ue completa si</w:t>
      </w:r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a da un posto di vista grafico s</w:t>
      </w: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ia da un punto di vista di funzionalità</w:t>
      </w:r>
      <w:r w:rsidR="0076117C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</w:t>
      </w:r>
    </w:p>
    <w:p w14:paraId="78AFDADE" w14:textId="2BB8B72A" w:rsidR="0076117C" w:rsidRPr="000E623C" w:rsidRDefault="0076117C" w:rsidP="000E623C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Infine con l’implementazione delle notifiche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push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, è stato necessario </w:t>
      </w:r>
      <w:r w:rsidR="00047E9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sperimentare l’intero sistema. Una volta che il sensore percepisce una presenza, il segnale viene inviato a </w:t>
      </w:r>
      <w:proofErr w:type="spellStart"/>
      <w:r w:rsidR="00047E9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Measurify</w:t>
      </w:r>
      <w:proofErr w:type="spellEnd"/>
      <w:r w:rsidR="00047E96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che essendo collegata all’applicazio</w:t>
      </w:r>
      <w:r w:rsidR="00E15FE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ne sul telefono associato, invia la notifica tramite </w:t>
      </w:r>
      <w:proofErr w:type="spellStart"/>
      <w:r w:rsidR="00E15FE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Firebase</w:t>
      </w:r>
      <w:proofErr w:type="spellEnd"/>
      <w:r w:rsidR="00E15FE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E15FE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Cloud</w:t>
      </w:r>
      <w:proofErr w:type="spellEnd"/>
      <w:r w:rsidR="00E15FE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proofErr w:type="spellStart"/>
      <w:r w:rsidR="00E15FE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Messagging</w:t>
      </w:r>
      <w:proofErr w:type="spellEnd"/>
      <w:r w:rsidR="00E15FE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al telefono stesso. Il tutto avviene in un periodo di tempo relativamente breve.</w:t>
      </w:r>
    </w:p>
    <w:p w14:paraId="5258ED67" w14:textId="77777777" w:rsidR="00743C35" w:rsidRPr="00157CCF" w:rsidRDefault="00D03BCE" w:rsidP="001F1A7F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it-IT" w:eastAsia="it-IT"/>
        </w:rPr>
      </w:pPr>
      <w:r w:rsidRPr="00157CCF">
        <w:rPr>
          <w:rFonts w:ascii="Arial" w:eastAsia="Times New Roman" w:hAnsi="Arial" w:cs="Arial"/>
          <w:b/>
          <w:color w:val="000000"/>
          <w:sz w:val="24"/>
          <w:szCs w:val="24"/>
          <w:lang w:val="it-IT" w:eastAsia="it-IT"/>
        </w:rPr>
        <w:t>Contributo personale e considerazioni conclusive</w:t>
      </w:r>
    </w:p>
    <w:p w14:paraId="38987C08" w14:textId="77777777" w:rsidR="001F1A7F" w:rsidRPr="001F1A7F" w:rsidRDefault="001F1A7F" w:rsidP="001F1A7F">
      <w:pPr>
        <w:pStyle w:val="Paragrafoelenco"/>
        <w:tabs>
          <w:tab w:val="num" w:pos="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  <w:lang w:val="it-IT"/>
        </w:rPr>
      </w:pPr>
      <w:r w:rsidRPr="001F1A7F">
        <w:rPr>
          <w:rFonts w:ascii="Arial" w:hAnsi="Arial" w:cs="Arial"/>
          <w:sz w:val="20"/>
          <w:szCs w:val="20"/>
          <w:lang w:val="it-IT"/>
        </w:rPr>
        <w:t>Contenuto chiarito dal titolo</w:t>
      </w:r>
    </w:p>
    <w:p w14:paraId="4CDB2329" w14:textId="77777777" w:rsidR="00743C35" w:rsidRPr="001F1A7F" w:rsidRDefault="00743C35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DE0B716" w14:textId="77777777" w:rsidR="00DA511C" w:rsidRPr="001F1A7F" w:rsidRDefault="00DA511C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</w:p>
    <w:p w14:paraId="00DC7CA5" w14:textId="77777777" w:rsidR="008656BC" w:rsidRPr="00157CCF" w:rsidRDefault="00FE7DB9" w:rsidP="001F1A7F">
      <w:pPr>
        <w:pStyle w:val="Paragrafoelenco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it-IT" w:eastAsia="it-IT"/>
        </w:rPr>
      </w:pPr>
      <w:r w:rsidRPr="00157CCF">
        <w:rPr>
          <w:rFonts w:ascii="Arial" w:eastAsia="Times New Roman" w:hAnsi="Arial" w:cs="Arial"/>
          <w:b/>
          <w:color w:val="000000"/>
          <w:sz w:val="24"/>
          <w:szCs w:val="24"/>
          <w:lang w:val="it-IT" w:eastAsia="it-IT"/>
        </w:rPr>
        <w:t>Riferimenti bibliografici</w:t>
      </w:r>
    </w:p>
    <w:p w14:paraId="25A67B84" w14:textId="77777777" w:rsidR="00087A5D" w:rsidRPr="00157CCF" w:rsidRDefault="002E7331" w:rsidP="001F1A7F">
      <w:pPr>
        <w:tabs>
          <w:tab w:val="num" w:pos="0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it-IT"/>
        </w:rPr>
      </w:pPr>
      <w:r w:rsidRPr="00157CC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[1]</w:t>
      </w:r>
      <w:r w:rsidR="00550197" w:rsidRPr="00157CC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="00157CCF" w:rsidRPr="00157CC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N. Cognome, “Titolo”, </w:t>
      </w:r>
      <w:r w:rsidR="00355BA8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rivista, </w:t>
      </w:r>
      <w:r w:rsidR="00157CCF" w:rsidRPr="00157CC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volume, numero, pagine, mese, anno</w:t>
      </w:r>
    </w:p>
    <w:p w14:paraId="7EDD4BEB" w14:textId="77777777" w:rsidR="00157CCF" w:rsidRPr="00157CCF" w:rsidRDefault="00157CCF" w:rsidP="001F1A7F">
      <w:pPr>
        <w:tabs>
          <w:tab w:val="num" w:pos="0"/>
        </w:tabs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57CCF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[2] N. Cognome, Titolo, Casa Editrice, anno, edizione</w:t>
      </w:r>
      <w:r w:rsidR="00355BA8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, luogo di pubblicazione</w:t>
      </w:r>
    </w:p>
    <w:sectPr w:rsidR="00157CCF" w:rsidRPr="00157CCF" w:rsidSect="00285A49">
      <w:footerReference w:type="default" r:id="rId19"/>
      <w:pgSz w:w="11906" w:h="16838" w:code="9"/>
      <w:pgMar w:top="1418" w:right="1418" w:bottom="1418" w:left="1418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6488F4" w14:textId="77777777" w:rsidR="00ED2425" w:rsidRDefault="00ED2425" w:rsidP="0040176A">
      <w:pPr>
        <w:spacing w:after="0" w:line="240" w:lineRule="auto"/>
      </w:pPr>
      <w:r>
        <w:separator/>
      </w:r>
    </w:p>
  </w:endnote>
  <w:endnote w:type="continuationSeparator" w:id="0">
    <w:p w14:paraId="4A157BB4" w14:textId="77777777" w:rsidR="00ED2425" w:rsidRDefault="00ED2425" w:rsidP="0040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Lor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4341438"/>
      <w:docPartObj>
        <w:docPartGallery w:val="Page Numbers (Bottom of Page)"/>
        <w:docPartUnique/>
      </w:docPartObj>
    </w:sdtPr>
    <w:sdtEndPr/>
    <w:sdtContent>
      <w:p w14:paraId="0677FCC5" w14:textId="77777777" w:rsidR="0040176A" w:rsidRDefault="0040176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18F">
          <w:rPr>
            <w:noProof/>
          </w:rPr>
          <w:t>8</w:t>
        </w:r>
        <w:r>
          <w:fldChar w:fldCharType="end"/>
        </w:r>
      </w:p>
    </w:sdtContent>
  </w:sdt>
  <w:p w14:paraId="4428CC29" w14:textId="77777777" w:rsidR="0040176A" w:rsidRDefault="0040176A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6BD708" w14:textId="77777777" w:rsidR="00ED2425" w:rsidRDefault="00ED2425" w:rsidP="0040176A">
      <w:pPr>
        <w:spacing w:after="0" w:line="240" w:lineRule="auto"/>
      </w:pPr>
      <w:r>
        <w:separator/>
      </w:r>
    </w:p>
  </w:footnote>
  <w:footnote w:type="continuationSeparator" w:id="0">
    <w:p w14:paraId="5824A887" w14:textId="77777777" w:rsidR="00ED2425" w:rsidRDefault="00ED2425" w:rsidP="00401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55CE"/>
    <w:multiLevelType w:val="hybridMultilevel"/>
    <w:tmpl w:val="0B6C7F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14AA"/>
    <w:multiLevelType w:val="multilevel"/>
    <w:tmpl w:val="0A907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9230E9"/>
    <w:multiLevelType w:val="hybridMultilevel"/>
    <w:tmpl w:val="0CC4F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87151"/>
    <w:multiLevelType w:val="multilevel"/>
    <w:tmpl w:val="2126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E47A69"/>
    <w:multiLevelType w:val="hybridMultilevel"/>
    <w:tmpl w:val="22ACA204"/>
    <w:lvl w:ilvl="0" w:tplc="A574009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0048A"/>
    <w:multiLevelType w:val="hybridMultilevel"/>
    <w:tmpl w:val="D26AE102"/>
    <w:lvl w:ilvl="0" w:tplc="3A52EBA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16BBA"/>
    <w:multiLevelType w:val="hybridMultilevel"/>
    <w:tmpl w:val="87FC70CE"/>
    <w:lvl w:ilvl="0" w:tplc="DAA8007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912B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1838D6"/>
    <w:multiLevelType w:val="multilevel"/>
    <w:tmpl w:val="3FAC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E3341C"/>
    <w:multiLevelType w:val="multilevel"/>
    <w:tmpl w:val="A01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5329AA"/>
    <w:multiLevelType w:val="multilevel"/>
    <w:tmpl w:val="B5B8C8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9A21A5E"/>
    <w:multiLevelType w:val="multilevel"/>
    <w:tmpl w:val="7BEE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581115"/>
    <w:multiLevelType w:val="multilevel"/>
    <w:tmpl w:val="EA82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273C67"/>
    <w:multiLevelType w:val="hybridMultilevel"/>
    <w:tmpl w:val="E5BAA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05BB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662575"/>
    <w:multiLevelType w:val="multilevel"/>
    <w:tmpl w:val="6D84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A654251"/>
    <w:multiLevelType w:val="multilevel"/>
    <w:tmpl w:val="ADEA7C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4B6ACB"/>
    <w:multiLevelType w:val="hybridMultilevel"/>
    <w:tmpl w:val="783E5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15501F"/>
    <w:multiLevelType w:val="hybridMultilevel"/>
    <w:tmpl w:val="4196A9E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130367"/>
    <w:multiLevelType w:val="hybridMultilevel"/>
    <w:tmpl w:val="EB84C9DC"/>
    <w:lvl w:ilvl="0" w:tplc="DAA8007A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EB4A03"/>
    <w:multiLevelType w:val="hybridMultilevel"/>
    <w:tmpl w:val="2FA68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3A45BA"/>
    <w:multiLevelType w:val="multilevel"/>
    <w:tmpl w:val="5308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8B124B"/>
    <w:multiLevelType w:val="hybridMultilevel"/>
    <w:tmpl w:val="ED0A4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66E2B"/>
    <w:multiLevelType w:val="multilevel"/>
    <w:tmpl w:val="6436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A229E5"/>
    <w:multiLevelType w:val="hybridMultilevel"/>
    <w:tmpl w:val="D3ECA442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5">
    <w:nsid w:val="6F5E35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08C0473"/>
    <w:multiLevelType w:val="hybridMultilevel"/>
    <w:tmpl w:val="BC08F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12A9B"/>
    <w:multiLevelType w:val="hybridMultilevel"/>
    <w:tmpl w:val="8EF49A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3D216D"/>
    <w:multiLevelType w:val="hybridMultilevel"/>
    <w:tmpl w:val="02003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9E34DF"/>
    <w:multiLevelType w:val="hybridMultilevel"/>
    <w:tmpl w:val="4404A8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3"/>
  </w:num>
  <w:num w:numId="4">
    <w:abstractNumId w:val="21"/>
  </w:num>
  <w:num w:numId="5">
    <w:abstractNumId w:val="15"/>
  </w:num>
  <w:num w:numId="6">
    <w:abstractNumId w:val="16"/>
    <w:lvlOverride w:ilvl="0">
      <w:lvl w:ilvl="0">
        <w:numFmt w:val="decimal"/>
        <w:lvlText w:val="%1."/>
        <w:lvlJc w:val="left"/>
      </w:lvl>
    </w:lvlOverride>
  </w:num>
  <w:num w:numId="7">
    <w:abstractNumId w:val="12"/>
  </w:num>
  <w:num w:numId="8">
    <w:abstractNumId w:val="3"/>
  </w:num>
  <w:num w:numId="9">
    <w:abstractNumId w:val="1"/>
  </w:num>
  <w:num w:numId="10">
    <w:abstractNumId w:val="9"/>
  </w:num>
  <w:num w:numId="11">
    <w:abstractNumId w:val="29"/>
  </w:num>
  <w:num w:numId="12">
    <w:abstractNumId w:val="18"/>
  </w:num>
  <w:num w:numId="13">
    <w:abstractNumId w:val="18"/>
  </w:num>
  <w:num w:numId="14">
    <w:abstractNumId w:val="29"/>
  </w:num>
  <w:num w:numId="15">
    <w:abstractNumId w:val="19"/>
  </w:num>
  <w:num w:numId="16">
    <w:abstractNumId w:val="4"/>
  </w:num>
  <w:num w:numId="17">
    <w:abstractNumId w:val="6"/>
  </w:num>
  <w:num w:numId="18">
    <w:abstractNumId w:val="5"/>
  </w:num>
  <w:num w:numId="19">
    <w:abstractNumId w:val="14"/>
  </w:num>
  <w:num w:numId="20">
    <w:abstractNumId w:val="10"/>
  </w:num>
  <w:num w:numId="21">
    <w:abstractNumId w:val="7"/>
  </w:num>
  <w:num w:numId="22">
    <w:abstractNumId w:val="25"/>
  </w:num>
  <w:num w:numId="23">
    <w:abstractNumId w:val="24"/>
  </w:num>
  <w:num w:numId="24">
    <w:abstractNumId w:val="13"/>
  </w:num>
  <w:num w:numId="25">
    <w:abstractNumId w:val="26"/>
  </w:num>
  <w:num w:numId="26">
    <w:abstractNumId w:val="28"/>
  </w:num>
  <w:num w:numId="27">
    <w:abstractNumId w:val="17"/>
  </w:num>
  <w:num w:numId="28">
    <w:abstractNumId w:val="27"/>
  </w:num>
  <w:num w:numId="29">
    <w:abstractNumId w:val="0"/>
  </w:num>
  <w:num w:numId="30">
    <w:abstractNumId w:val="22"/>
  </w:num>
  <w:num w:numId="31">
    <w:abstractNumId w:val="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2C"/>
    <w:rsid w:val="0000350F"/>
    <w:rsid w:val="00047E96"/>
    <w:rsid w:val="00063219"/>
    <w:rsid w:val="0008219A"/>
    <w:rsid w:val="00087A5D"/>
    <w:rsid w:val="000A1E41"/>
    <w:rsid w:val="000C634F"/>
    <w:rsid w:val="000E623C"/>
    <w:rsid w:val="001055F0"/>
    <w:rsid w:val="00105B9F"/>
    <w:rsid w:val="00131385"/>
    <w:rsid w:val="00135C5C"/>
    <w:rsid w:val="00136A05"/>
    <w:rsid w:val="00157CCF"/>
    <w:rsid w:val="00183067"/>
    <w:rsid w:val="0018696F"/>
    <w:rsid w:val="00190772"/>
    <w:rsid w:val="001A0147"/>
    <w:rsid w:val="001A34B7"/>
    <w:rsid w:val="001A4D2A"/>
    <w:rsid w:val="001D0D64"/>
    <w:rsid w:val="001D521E"/>
    <w:rsid w:val="001E63FE"/>
    <w:rsid w:val="001F1A7F"/>
    <w:rsid w:val="00203276"/>
    <w:rsid w:val="00210B98"/>
    <w:rsid w:val="002276DB"/>
    <w:rsid w:val="002428EF"/>
    <w:rsid w:val="00250998"/>
    <w:rsid w:val="00260A88"/>
    <w:rsid w:val="00285A49"/>
    <w:rsid w:val="00291431"/>
    <w:rsid w:val="002A1361"/>
    <w:rsid w:val="002A212B"/>
    <w:rsid w:val="002B6B78"/>
    <w:rsid w:val="002C7993"/>
    <w:rsid w:val="002D349F"/>
    <w:rsid w:val="002E235F"/>
    <w:rsid w:val="002E5BE0"/>
    <w:rsid w:val="002E7331"/>
    <w:rsid w:val="00300B79"/>
    <w:rsid w:val="00305433"/>
    <w:rsid w:val="00317DB8"/>
    <w:rsid w:val="003321C2"/>
    <w:rsid w:val="00335671"/>
    <w:rsid w:val="00337D3A"/>
    <w:rsid w:val="00346654"/>
    <w:rsid w:val="00347E9A"/>
    <w:rsid w:val="00351FF0"/>
    <w:rsid w:val="00355BA8"/>
    <w:rsid w:val="003832C9"/>
    <w:rsid w:val="00386F7E"/>
    <w:rsid w:val="003A3AF0"/>
    <w:rsid w:val="003B26E4"/>
    <w:rsid w:val="003D5684"/>
    <w:rsid w:val="0040176A"/>
    <w:rsid w:val="00403DFD"/>
    <w:rsid w:val="004138FC"/>
    <w:rsid w:val="00413E76"/>
    <w:rsid w:val="00417CF1"/>
    <w:rsid w:val="00422556"/>
    <w:rsid w:val="00424651"/>
    <w:rsid w:val="004266CA"/>
    <w:rsid w:val="00433624"/>
    <w:rsid w:val="00443ACF"/>
    <w:rsid w:val="00451AA8"/>
    <w:rsid w:val="00470392"/>
    <w:rsid w:val="0049128D"/>
    <w:rsid w:val="004A13A3"/>
    <w:rsid w:val="004B3A8E"/>
    <w:rsid w:val="004B6C8A"/>
    <w:rsid w:val="004E490C"/>
    <w:rsid w:val="004F4C9B"/>
    <w:rsid w:val="004F4DFA"/>
    <w:rsid w:val="00501823"/>
    <w:rsid w:val="00517787"/>
    <w:rsid w:val="0053507A"/>
    <w:rsid w:val="0053699D"/>
    <w:rsid w:val="00550197"/>
    <w:rsid w:val="0055058D"/>
    <w:rsid w:val="00556E4C"/>
    <w:rsid w:val="00557A9E"/>
    <w:rsid w:val="00573315"/>
    <w:rsid w:val="00575CC1"/>
    <w:rsid w:val="00593486"/>
    <w:rsid w:val="00594C4F"/>
    <w:rsid w:val="005A3435"/>
    <w:rsid w:val="005E5717"/>
    <w:rsid w:val="006347E1"/>
    <w:rsid w:val="006829DF"/>
    <w:rsid w:val="0069735F"/>
    <w:rsid w:val="006B11FC"/>
    <w:rsid w:val="006B66A8"/>
    <w:rsid w:val="006C1008"/>
    <w:rsid w:val="006C5DB1"/>
    <w:rsid w:val="006C69F8"/>
    <w:rsid w:val="006D1012"/>
    <w:rsid w:val="006D31BC"/>
    <w:rsid w:val="0070242A"/>
    <w:rsid w:val="00702FB9"/>
    <w:rsid w:val="0072136E"/>
    <w:rsid w:val="00726C09"/>
    <w:rsid w:val="00743C35"/>
    <w:rsid w:val="0075115D"/>
    <w:rsid w:val="00754753"/>
    <w:rsid w:val="00754E55"/>
    <w:rsid w:val="0076117C"/>
    <w:rsid w:val="00796ADB"/>
    <w:rsid w:val="007B1995"/>
    <w:rsid w:val="007D4F01"/>
    <w:rsid w:val="007E04AB"/>
    <w:rsid w:val="007F0B0A"/>
    <w:rsid w:val="007F3915"/>
    <w:rsid w:val="007F78B7"/>
    <w:rsid w:val="00823989"/>
    <w:rsid w:val="00847CD6"/>
    <w:rsid w:val="008656BC"/>
    <w:rsid w:val="00877CDB"/>
    <w:rsid w:val="008938CE"/>
    <w:rsid w:val="0089656D"/>
    <w:rsid w:val="008C5F10"/>
    <w:rsid w:val="008D6042"/>
    <w:rsid w:val="008F7A55"/>
    <w:rsid w:val="00900A99"/>
    <w:rsid w:val="00903A9B"/>
    <w:rsid w:val="00923042"/>
    <w:rsid w:val="0092459D"/>
    <w:rsid w:val="00926B3D"/>
    <w:rsid w:val="00927401"/>
    <w:rsid w:val="00927653"/>
    <w:rsid w:val="0093618F"/>
    <w:rsid w:val="009423C0"/>
    <w:rsid w:val="0096252C"/>
    <w:rsid w:val="00994B74"/>
    <w:rsid w:val="009B5401"/>
    <w:rsid w:val="009C5C59"/>
    <w:rsid w:val="009D071D"/>
    <w:rsid w:val="009E30CD"/>
    <w:rsid w:val="009E7F07"/>
    <w:rsid w:val="009F7FFA"/>
    <w:rsid w:val="00A12344"/>
    <w:rsid w:val="00A22798"/>
    <w:rsid w:val="00A268C2"/>
    <w:rsid w:val="00A33D5C"/>
    <w:rsid w:val="00A54FBA"/>
    <w:rsid w:val="00A66830"/>
    <w:rsid w:val="00A95D30"/>
    <w:rsid w:val="00AA58DC"/>
    <w:rsid w:val="00AA6980"/>
    <w:rsid w:val="00AA7C77"/>
    <w:rsid w:val="00AC0AC0"/>
    <w:rsid w:val="00AF0E55"/>
    <w:rsid w:val="00AF37F6"/>
    <w:rsid w:val="00AF63DA"/>
    <w:rsid w:val="00B1742C"/>
    <w:rsid w:val="00B411AC"/>
    <w:rsid w:val="00B65BE6"/>
    <w:rsid w:val="00BB3BDA"/>
    <w:rsid w:val="00BB4608"/>
    <w:rsid w:val="00BE1C39"/>
    <w:rsid w:val="00BF6B7A"/>
    <w:rsid w:val="00C00E42"/>
    <w:rsid w:val="00C1384B"/>
    <w:rsid w:val="00C2220C"/>
    <w:rsid w:val="00C23367"/>
    <w:rsid w:val="00C361CF"/>
    <w:rsid w:val="00C3631C"/>
    <w:rsid w:val="00C45C0C"/>
    <w:rsid w:val="00C650B2"/>
    <w:rsid w:val="00C812E8"/>
    <w:rsid w:val="00C906F2"/>
    <w:rsid w:val="00C942AB"/>
    <w:rsid w:val="00CA1BCB"/>
    <w:rsid w:val="00CA3150"/>
    <w:rsid w:val="00CB38F2"/>
    <w:rsid w:val="00CD43DC"/>
    <w:rsid w:val="00CF6236"/>
    <w:rsid w:val="00D029DA"/>
    <w:rsid w:val="00D03320"/>
    <w:rsid w:val="00D03BCE"/>
    <w:rsid w:val="00D05FF5"/>
    <w:rsid w:val="00D1427D"/>
    <w:rsid w:val="00D16731"/>
    <w:rsid w:val="00D20DEE"/>
    <w:rsid w:val="00D24AF3"/>
    <w:rsid w:val="00D73DD7"/>
    <w:rsid w:val="00D75BD7"/>
    <w:rsid w:val="00D9279F"/>
    <w:rsid w:val="00DA511C"/>
    <w:rsid w:val="00DB2340"/>
    <w:rsid w:val="00DD1CB5"/>
    <w:rsid w:val="00DD4862"/>
    <w:rsid w:val="00DE42EF"/>
    <w:rsid w:val="00E116C9"/>
    <w:rsid w:val="00E15FEF"/>
    <w:rsid w:val="00E31649"/>
    <w:rsid w:val="00E329CF"/>
    <w:rsid w:val="00E36046"/>
    <w:rsid w:val="00E46E81"/>
    <w:rsid w:val="00E55B0E"/>
    <w:rsid w:val="00E62CAC"/>
    <w:rsid w:val="00E77C53"/>
    <w:rsid w:val="00E91AD7"/>
    <w:rsid w:val="00E93844"/>
    <w:rsid w:val="00E95A69"/>
    <w:rsid w:val="00EA4B79"/>
    <w:rsid w:val="00EA612C"/>
    <w:rsid w:val="00EA70DD"/>
    <w:rsid w:val="00EB3F5F"/>
    <w:rsid w:val="00EC34D2"/>
    <w:rsid w:val="00EC75CC"/>
    <w:rsid w:val="00ED2425"/>
    <w:rsid w:val="00ED7C5C"/>
    <w:rsid w:val="00EE47C3"/>
    <w:rsid w:val="00EF237D"/>
    <w:rsid w:val="00F00CF9"/>
    <w:rsid w:val="00F03D15"/>
    <w:rsid w:val="00F07306"/>
    <w:rsid w:val="00F10033"/>
    <w:rsid w:val="00F219D4"/>
    <w:rsid w:val="00F230A3"/>
    <w:rsid w:val="00F27EBF"/>
    <w:rsid w:val="00F37671"/>
    <w:rsid w:val="00F555EE"/>
    <w:rsid w:val="00F654C1"/>
    <w:rsid w:val="00F708B1"/>
    <w:rsid w:val="00F753F1"/>
    <w:rsid w:val="00FA62BD"/>
    <w:rsid w:val="00FB1A36"/>
    <w:rsid w:val="00FB1AEC"/>
    <w:rsid w:val="00FC232D"/>
    <w:rsid w:val="00FC30BC"/>
    <w:rsid w:val="00FD3B38"/>
    <w:rsid w:val="00FE43B7"/>
    <w:rsid w:val="00FE4DAF"/>
    <w:rsid w:val="00F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85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54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A6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A612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A612C"/>
    <w:pPr>
      <w:spacing w:line="256" w:lineRule="auto"/>
      <w:ind w:left="720"/>
      <w:contextualSpacing/>
    </w:pPr>
    <w:rPr>
      <w:lang w:val="en-US"/>
    </w:rPr>
  </w:style>
  <w:style w:type="character" w:styleId="Enfasigrassetto">
    <w:name w:val="Strong"/>
    <w:basedOn w:val="Carpredefinitoparagrafo"/>
    <w:uiPriority w:val="22"/>
    <w:qFormat/>
    <w:rsid w:val="00EA612C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49128D"/>
    <w:rPr>
      <w:color w:val="808080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E733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02FB9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5475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corsivo">
    <w:name w:val="Emphasis"/>
    <w:basedOn w:val="Carpredefinitoparagrafo"/>
    <w:uiPriority w:val="20"/>
    <w:qFormat/>
    <w:rsid w:val="001A4D2A"/>
    <w:rPr>
      <w:i/>
      <w:iCs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105B9F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4017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176A"/>
  </w:style>
  <w:style w:type="paragraph" w:styleId="Pidipagina">
    <w:name w:val="footer"/>
    <w:basedOn w:val="Normale"/>
    <w:link w:val="PidipaginaCarattere"/>
    <w:uiPriority w:val="99"/>
    <w:unhideWhenUsed/>
    <w:rsid w:val="004017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176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6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63DA"/>
    <w:rPr>
      <w:rFonts w:ascii="Tahoma" w:hAnsi="Tahoma" w:cs="Tahoma"/>
      <w:sz w:val="16"/>
      <w:szCs w:val="16"/>
    </w:rPr>
  </w:style>
  <w:style w:type="paragraph" w:styleId="Revisione">
    <w:name w:val="Revision"/>
    <w:hidden/>
    <w:uiPriority w:val="99"/>
    <w:semiHidden/>
    <w:rsid w:val="00AF0E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54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A6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A612C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EA612C"/>
    <w:pPr>
      <w:spacing w:line="256" w:lineRule="auto"/>
      <w:ind w:left="720"/>
      <w:contextualSpacing/>
    </w:pPr>
    <w:rPr>
      <w:lang w:val="en-US"/>
    </w:rPr>
  </w:style>
  <w:style w:type="character" w:styleId="Enfasigrassetto">
    <w:name w:val="Strong"/>
    <w:basedOn w:val="Carpredefinitoparagrafo"/>
    <w:uiPriority w:val="22"/>
    <w:qFormat/>
    <w:rsid w:val="00EA612C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49128D"/>
    <w:rPr>
      <w:color w:val="808080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E733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02FB9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5475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corsivo">
    <w:name w:val="Emphasis"/>
    <w:basedOn w:val="Carpredefinitoparagrafo"/>
    <w:uiPriority w:val="20"/>
    <w:qFormat/>
    <w:rsid w:val="001A4D2A"/>
    <w:rPr>
      <w:i/>
      <w:iCs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105B9F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4017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176A"/>
  </w:style>
  <w:style w:type="paragraph" w:styleId="Pidipagina">
    <w:name w:val="footer"/>
    <w:basedOn w:val="Normale"/>
    <w:link w:val="PidipaginaCarattere"/>
    <w:uiPriority w:val="99"/>
    <w:unhideWhenUsed/>
    <w:rsid w:val="004017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176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6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63DA"/>
    <w:rPr>
      <w:rFonts w:ascii="Tahoma" w:hAnsi="Tahoma" w:cs="Tahoma"/>
      <w:sz w:val="16"/>
      <w:szCs w:val="16"/>
    </w:rPr>
  </w:style>
  <w:style w:type="paragraph" w:styleId="Revisione">
    <w:name w:val="Revision"/>
    <w:hidden/>
    <w:uiPriority w:val="99"/>
    <w:semiHidden/>
    <w:rsid w:val="00AF0E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DFE33-A1E4-4E6E-BA53-89A95FAA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10934</TotalTime>
  <Pages>10</Pages>
  <Words>2602</Words>
  <Characters>14835</Characters>
  <Application>Microsoft Office Word</Application>
  <DocSecurity>0</DocSecurity>
  <Lines>123</Lines>
  <Paragraphs>34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damonte</dc:creator>
  <cp:keywords/>
  <dc:description/>
  <cp:lastModifiedBy>laura</cp:lastModifiedBy>
  <cp:revision>87</cp:revision>
  <cp:lastPrinted>2019-07-05T10:02:00Z</cp:lastPrinted>
  <dcterms:created xsi:type="dcterms:W3CDTF">2019-01-30T09:14:00Z</dcterms:created>
  <dcterms:modified xsi:type="dcterms:W3CDTF">2020-10-08T21:27:00Z</dcterms:modified>
</cp:coreProperties>
</file>